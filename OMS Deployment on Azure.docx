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9657" w14:textId="09F08377" w:rsidR="00AA486A" w:rsidRPr="00AA486A" w:rsidRDefault="00AA486A" w:rsidP="00AA486A">
      <w:pPr>
        <w:pStyle w:val="Heading2"/>
        <w:rPr>
          <w:b/>
          <w:bCs/>
          <w:rPrChange w:id="0" w:author="Priya Vasudevan1" w:date="2021-09-03T10:51:00Z">
            <w:rPr>
              <w:rStyle w:val="Strong"/>
            </w:rPr>
          </w:rPrChange>
        </w:rPr>
      </w:pPr>
      <w:ins w:id="1" w:author="Priya Vasudevan1" w:date="2021-09-03T10:51:00Z">
        <w:r>
          <w:rPr>
            <w:rStyle w:val="Strong"/>
          </w:rPr>
          <w:t>Introduction</w:t>
        </w:r>
      </w:ins>
    </w:p>
    <w:p w14:paraId="153B5F61" w14:textId="77777777" w:rsidR="009518AB" w:rsidRDefault="0086008D" w:rsidP="00631688">
      <w:pPr>
        <w:spacing w:after="0" w:line="240" w:lineRule="auto"/>
        <w:outlineLvl w:val="0"/>
        <w:rPr>
          <w:rFonts w:eastAsia="Times New Roman" w:cstheme="minorHAnsi"/>
          <w:bCs/>
          <w:sz w:val="21"/>
          <w:szCs w:val="21"/>
        </w:rPr>
      </w:pPr>
      <w:r>
        <w:rPr>
          <w:rFonts w:eastAsia="Times New Roman" w:cstheme="minorHAnsi"/>
          <w:bCs/>
          <w:sz w:val="21"/>
          <w:szCs w:val="21"/>
        </w:rPr>
        <w:t>IBM Sterling Order Management v10 provides IBM-certified containers that can be deployed on RedHat OpenShift platform. Also, the containers can be deployed on Kubernetes cluster</w:t>
      </w:r>
      <w:r w:rsidR="009518AB">
        <w:rPr>
          <w:rFonts w:eastAsia="Times New Roman" w:cstheme="minorHAnsi"/>
          <w:bCs/>
          <w:sz w:val="21"/>
          <w:szCs w:val="21"/>
        </w:rPr>
        <w:t xml:space="preserve"> on the customer’s cloud environment. </w:t>
      </w:r>
    </w:p>
    <w:p w14:paraId="5510036F" w14:textId="52EB23CB" w:rsidR="00B8232D" w:rsidRDefault="0086008D" w:rsidP="00631688">
      <w:pPr>
        <w:spacing w:after="0" w:line="240" w:lineRule="auto"/>
        <w:outlineLvl w:val="0"/>
        <w:rPr>
          <w:rFonts w:eastAsia="Times New Roman" w:cstheme="minorHAnsi"/>
          <w:bCs/>
          <w:sz w:val="21"/>
          <w:szCs w:val="21"/>
        </w:rPr>
      </w:pPr>
      <w:r>
        <w:rPr>
          <w:rFonts w:eastAsia="Times New Roman" w:cstheme="minorHAnsi"/>
          <w:bCs/>
          <w:sz w:val="21"/>
          <w:szCs w:val="21"/>
        </w:rPr>
        <w:t xml:space="preserve">As a part of one engagement for </w:t>
      </w:r>
      <w:r w:rsidR="009518AB">
        <w:rPr>
          <w:rFonts w:eastAsia="Times New Roman" w:cstheme="minorHAnsi"/>
          <w:bCs/>
          <w:sz w:val="21"/>
          <w:szCs w:val="21"/>
        </w:rPr>
        <w:t>Infosys, the IBM GSI labs worked hand-in-glove with the Infosys pre-sales and delivery teams, to help with the OMS v10 deployment on Azure.</w:t>
      </w:r>
    </w:p>
    <w:p w14:paraId="3000CC6F" w14:textId="29AF9385" w:rsidR="009518AB" w:rsidRDefault="009518AB" w:rsidP="00631688">
      <w:pPr>
        <w:spacing w:after="0" w:line="240" w:lineRule="auto"/>
        <w:outlineLvl w:val="0"/>
        <w:rPr>
          <w:rFonts w:eastAsia="Times New Roman" w:cstheme="minorHAnsi"/>
          <w:bCs/>
          <w:sz w:val="21"/>
          <w:szCs w:val="21"/>
        </w:rPr>
      </w:pPr>
    </w:p>
    <w:p w14:paraId="4FBB1CF2" w14:textId="144F643B" w:rsidR="009518AB" w:rsidRDefault="009518AB" w:rsidP="00631688">
      <w:pPr>
        <w:spacing w:after="0" w:line="240" w:lineRule="auto"/>
        <w:outlineLvl w:val="0"/>
        <w:rPr>
          <w:rFonts w:eastAsia="Times New Roman" w:cstheme="minorHAnsi"/>
          <w:bCs/>
          <w:sz w:val="21"/>
          <w:szCs w:val="21"/>
        </w:rPr>
      </w:pPr>
      <w:r>
        <w:rPr>
          <w:rFonts w:eastAsia="Times New Roman" w:cstheme="minorHAnsi"/>
          <w:bCs/>
          <w:sz w:val="21"/>
          <w:szCs w:val="21"/>
        </w:rPr>
        <w:t>IBM Sterling OMS comes with 3 images - om-</w:t>
      </w:r>
      <w:proofErr w:type="gramStart"/>
      <w:r>
        <w:rPr>
          <w:rFonts w:eastAsia="Times New Roman" w:cstheme="minorHAnsi"/>
          <w:bCs/>
          <w:sz w:val="21"/>
          <w:szCs w:val="21"/>
        </w:rPr>
        <w:t>base ,</w:t>
      </w:r>
      <w:proofErr w:type="gramEnd"/>
      <w:r>
        <w:rPr>
          <w:rFonts w:eastAsia="Times New Roman" w:cstheme="minorHAnsi"/>
          <w:bCs/>
          <w:sz w:val="21"/>
          <w:szCs w:val="21"/>
        </w:rPr>
        <w:t xml:space="preserve"> om-app and om-agent, which can be pulled from the IBM cloud registry.</w:t>
      </w:r>
    </w:p>
    <w:p w14:paraId="1CD14507" w14:textId="2351E94C" w:rsidR="009518AB" w:rsidRPr="00B8232D" w:rsidRDefault="009518AB" w:rsidP="00631688">
      <w:pPr>
        <w:spacing w:after="0" w:line="240" w:lineRule="auto"/>
        <w:outlineLvl w:val="0"/>
        <w:rPr>
          <w:rFonts w:eastAsia="Times New Roman" w:cstheme="minorHAnsi"/>
          <w:bCs/>
          <w:sz w:val="21"/>
          <w:szCs w:val="21"/>
        </w:rPr>
      </w:pPr>
      <w:r>
        <w:rPr>
          <w:rFonts w:eastAsia="Times New Roman" w:cstheme="minorHAnsi"/>
          <w:bCs/>
          <w:sz w:val="21"/>
          <w:szCs w:val="21"/>
        </w:rPr>
        <w:t xml:space="preserve">Here’s a high level architecture used for the </w:t>
      </w:r>
      <w:proofErr w:type="gramStart"/>
      <w:r>
        <w:rPr>
          <w:rFonts w:eastAsia="Times New Roman" w:cstheme="minorHAnsi"/>
          <w:bCs/>
          <w:sz w:val="21"/>
          <w:szCs w:val="21"/>
        </w:rPr>
        <w:t>deployment :</w:t>
      </w:r>
      <w:proofErr w:type="gramEnd"/>
    </w:p>
    <w:p w14:paraId="1B8094AD" w14:textId="77777777" w:rsidR="00125802" w:rsidRPr="00125802" w:rsidRDefault="00125802" w:rsidP="00631688">
      <w:pPr>
        <w:spacing w:after="0" w:line="240" w:lineRule="auto"/>
        <w:outlineLvl w:val="0"/>
        <w:rPr>
          <w:rStyle w:val="Strong"/>
          <w:rFonts w:eastAsiaTheme="majorEastAsia"/>
          <w:color w:val="333333"/>
          <w:sz w:val="26"/>
          <w:szCs w:val="26"/>
        </w:rPr>
      </w:pPr>
    </w:p>
    <w:p w14:paraId="225218BB" w14:textId="68ED37F1" w:rsidR="00034F79" w:rsidRPr="00631688" w:rsidRDefault="00034F79" w:rsidP="00631688">
      <w:pPr>
        <w:spacing w:after="0" w:line="240" w:lineRule="auto"/>
        <w:outlineLvl w:val="0"/>
        <w:rPr>
          <w:rFonts w:ascii="Helvetica" w:eastAsia="Times New Roman" w:hAnsi="Helvetica" w:cs="Helvetica"/>
          <w:color w:val="232F3E"/>
          <w:kern w:val="36"/>
          <w:sz w:val="48"/>
          <w:szCs w:val="48"/>
        </w:rPr>
      </w:pPr>
      <w:r>
        <w:rPr>
          <w:noProof/>
        </w:rPr>
        <w:drawing>
          <wp:inline distT="0" distB="0" distL="0" distR="0" wp14:anchorId="6F881A19" wp14:editId="78554FE7">
            <wp:extent cx="5943600" cy="2794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4635"/>
                    </a:xfrm>
                    <a:prstGeom prst="rect">
                      <a:avLst/>
                    </a:prstGeom>
                  </pic:spPr>
                </pic:pic>
              </a:graphicData>
            </a:graphic>
          </wp:inline>
        </w:drawing>
      </w:r>
    </w:p>
    <w:p w14:paraId="3A85365D" w14:textId="77777777" w:rsidR="00B66A8B" w:rsidRDefault="00B66A8B" w:rsidP="00631688">
      <w:pPr>
        <w:pStyle w:val="Heading2"/>
        <w:rPr>
          <w:rStyle w:val="Strong"/>
        </w:rPr>
      </w:pPr>
    </w:p>
    <w:p w14:paraId="1F4B4692" w14:textId="32C0F45C" w:rsidR="00065E51" w:rsidRPr="00065E51" w:rsidRDefault="00065E51" w:rsidP="00751E7F">
      <w:pPr>
        <w:pStyle w:val="Heading2"/>
        <w:numPr>
          <w:ilvl w:val="0"/>
          <w:numId w:val="8"/>
        </w:numPr>
        <w:rPr>
          <w:rFonts w:asciiTheme="minorHAnsi" w:eastAsia="Times New Roman" w:hAnsiTheme="minorHAnsi" w:cstheme="minorHAnsi"/>
          <w:bCs/>
          <w:color w:val="auto"/>
          <w:sz w:val="21"/>
          <w:szCs w:val="21"/>
        </w:rPr>
      </w:pPr>
      <w:r w:rsidRPr="00065E51">
        <w:rPr>
          <w:rFonts w:asciiTheme="minorHAnsi" w:eastAsia="Times New Roman" w:hAnsiTheme="minorHAnsi" w:cstheme="minorHAnsi"/>
          <w:bCs/>
          <w:color w:val="auto"/>
          <w:sz w:val="21"/>
          <w:szCs w:val="21"/>
        </w:rPr>
        <w:t xml:space="preserve">IBM DB2 and IBM MQ </w:t>
      </w:r>
      <w:r w:rsidR="009518AB">
        <w:rPr>
          <w:rFonts w:asciiTheme="minorHAnsi" w:eastAsia="Times New Roman" w:hAnsiTheme="minorHAnsi" w:cstheme="minorHAnsi"/>
          <w:bCs/>
          <w:color w:val="auto"/>
          <w:sz w:val="21"/>
          <w:szCs w:val="21"/>
        </w:rPr>
        <w:t>are deployed</w:t>
      </w:r>
      <w:r w:rsidRPr="00065E51">
        <w:rPr>
          <w:rFonts w:asciiTheme="minorHAnsi" w:eastAsia="Times New Roman" w:hAnsiTheme="minorHAnsi" w:cstheme="minorHAnsi"/>
          <w:bCs/>
          <w:color w:val="auto"/>
          <w:sz w:val="21"/>
          <w:szCs w:val="21"/>
        </w:rPr>
        <w:t xml:space="preserve"> outside of cluster, on Azure Virtual machines.</w:t>
      </w:r>
    </w:p>
    <w:p w14:paraId="1B27455F" w14:textId="1355AB33" w:rsidR="00065E51" w:rsidRDefault="009518AB" w:rsidP="009518AB">
      <w:pPr>
        <w:pStyle w:val="Heading2"/>
        <w:numPr>
          <w:ilvl w:val="0"/>
          <w:numId w:val="8"/>
        </w:numPr>
        <w:rPr>
          <w:rFonts w:asciiTheme="minorHAnsi" w:eastAsia="Times New Roman" w:hAnsiTheme="minorHAnsi" w:cstheme="minorHAnsi"/>
          <w:bCs/>
          <w:color w:val="auto"/>
          <w:sz w:val="21"/>
          <w:szCs w:val="21"/>
        </w:rPr>
      </w:pPr>
      <w:r>
        <w:rPr>
          <w:rFonts w:asciiTheme="minorHAnsi" w:eastAsia="Times New Roman" w:hAnsiTheme="minorHAnsi" w:cstheme="minorHAnsi"/>
          <w:bCs/>
          <w:color w:val="auto"/>
          <w:sz w:val="21"/>
          <w:szCs w:val="21"/>
        </w:rPr>
        <w:t xml:space="preserve">The </w:t>
      </w:r>
      <w:r w:rsidRPr="009518AB">
        <w:rPr>
          <w:rFonts w:asciiTheme="minorHAnsi" w:eastAsia="Times New Roman" w:hAnsiTheme="minorHAnsi" w:cstheme="minorHAnsi"/>
          <w:bCs/>
          <w:color w:val="auto"/>
          <w:sz w:val="21"/>
          <w:szCs w:val="21"/>
        </w:rPr>
        <w:t>NFS share is used for Persistent Volume storage for deploying the pods</w:t>
      </w:r>
      <w:r>
        <w:rPr>
          <w:rFonts w:asciiTheme="minorHAnsi" w:eastAsia="Times New Roman" w:hAnsiTheme="minorHAnsi" w:cstheme="minorHAnsi"/>
          <w:bCs/>
          <w:color w:val="auto"/>
          <w:sz w:val="21"/>
          <w:szCs w:val="21"/>
        </w:rPr>
        <w:t xml:space="preserve"> - </w:t>
      </w:r>
      <w:r w:rsidR="00065E51" w:rsidRPr="009518AB">
        <w:rPr>
          <w:rFonts w:asciiTheme="minorHAnsi" w:eastAsia="Times New Roman" w:hAnsiTheme="minorHAnsi" w:cstheme="minorHAnsi"/>
          <w:bCs/>
          <w:color w:val="auto"/>
          <w:sz w:val="21"/>
          <w:szCs w:val="21"/>
        </w:rPr>
        <w:t xml:space="preserve">Azure NetApp </w:t>
      </w:r>
      <w:r w:rsidRPr="009518AB">
        <w:rPr>
          <w:rFonts w:asciiTheme="minorHAnsi" w:eastAsia="Times New Roman" w:hAnsiTheme="minorHAnsi" w:cstheme="minorHAnsi"/>
          <w:bCs/>
          <w:color w:val="auto"/>
          <w:sz w:val="21"/>
          <w:szCs w:val="21"/>
        </w:rPr>
        <w:t xml:space="preserve">is </w:t>
      </w:r>
      <w:r w:rsidR="00065E51" w:rsidRPr="009518AB">
        <w:rPr>
          <w:rFonts w:asciiTheme="minorHAnsi" w:eastAsia="Times New Roman" w:hAnsiTheme="minorHAnsi" w:cstheme="minorHAnsi"/>
          <w:bCs/>
          <w:color w:val="auto"/>
          <w:sz w:val="21"/>
          <w:szCs w:val="21"/>
        </w:rPr>
        <w:t>used as Network File Storage (NFS</w:t>
      </w:r>
      <w:proofErr w:type="gramStart"/>
      <w:r w:rsidR="00065E51" w:rsidRPr="009518AB">
        <w:rPr>
          <w:rFonts w:asciiTheme="minorHAnsi" w:eastAsia="Times New Roman" w:hAnsiTheme="minorHAnsi" w:cstheme="minorHAnsi"/>
          <w:bCs/>
          <w:color w:val="auto"/>
          <w:sz w:val="21"/>
          <w:szCs w:val="21"/>
        </w:rPr>
        <w:t>),mount</w:t>
      </w:r>
      <w:proofErr w:type="gramEnd"/>
      <w:r w:rsidR="00065E51" w:rsidRPr="009518AB">
        <w:rPr>
          <w:rFonts w:asciiTheme="minorHAnsi" w:eastAsia="Times New Roman" w:hAnsiTheme="minorHAnsi" w:cstheme="minorHAnsi"/>
          <w:bCs/>
          <w:color w:val="auto"/>
          <w:sz w:val="21"/>
          <w:szCs w:val="21"/>
        </w:rPr>
        <w:t xml:space="preserve"> points to be created for MQ</w:t>
      </w:r>
      <w:r w:rsidR="008F6DCB">
        <w:rPr>
          <w:rFonts w:asciiTheme="minorHAnsi" w:eastAsia="Times New Roman" w:hAnsiTheme="minorHAnsi" w:cstheme="minorHAnsi"/>
          <w:bCs/>
          <w:color w:val="auto"/>
          <w:sz w:val="21"/>
          <w:szCs w:val="21"/>
        </w:rPr>
        <w:t>.</w:t>
      </w:r>
    </w:p>
    <w:p w14:paraId="589585D6" w14:textId="4857B9FF" w:rsidR="008F6DCB" w:rsidRPr="008F6DCB" w:rsidDel="001D42E8" w:rsidRDefault="008F6DCB" w:rsidP="008F6DCB">
      <w:pPr>
        <w:pStyle w:val="Heading2"/>
        <w:numPr>
          <w:ilvl w:val="0"/>
          <w:numId w:val="8"/>
        </w:numPr>
        <w:rPr>
          <w:moveFrom w:id="2" w:author="Haritha Tirumuru" w:date="2021-08-26T18:16:00Z"/>
          <w:rFonts w:asciiTheme="minorHAnsi" w:eastAsia="Times New Roman" w:hAnsiTheme="minorHAnsi" w:cstheme="minorHAnsi"/>
          <w:bCs/>
          <w:color w:val="auto"/>
          <w:sz w:val="21"/>
          <w:szCs w:val="21"/>
        </w:rPr>
      </w:pPr>
      <w:moveFromRangeStart w:id="3" w:author="Haritha Tirumuru" w:date="2021-08-26T18:16:00Z" w:name="move80894225"/>
      <w:moveFrom w:id="4" w:author="Haritha Tirumuru" w:date="2021-08-26T18:16:00Z">
        <w:r w:rsidRPr="008F6DCB" w:rsidDel="001D42E8">
          <w:rPr>
            <w:rFonts w:asciiTheme="minorHAnsi" w:eastAsia="Times New Roman" w:hAnsiTheme="minorHAnsi" w:cstheme="minorHAnsi"/>
            <w:bCs/>
            <w:color w:val="auto"/>
            <w:sz w:val="21"/>
            <w:szCs w:val="21"/>
          </w:rPr>
          <w:t>Azure NetApp is the Azure component which needs to be procured separately and create NFS share from it. Azure NetApp supports NFS 4.1 protocol, which is recommendation for IBM MQ from IBM.</w:t>
        </w:r>
      </w:moveFrom>
    </w:p>
    <w:moveFromRangeEnd w:id="3"/>
    <w:p w14:paraId="493A508B" w14:textId="77777777" w:rsidR="001D42E8" w:rsidRPr="008F6DCB" w:rsidRDefault="001D42E8" w:rsidP="001D42E8">
      <w:pPr>
        <w:pStyle w:val="Heading2"/>
        <w:numPr>
          <w:ilvl w:val="0"/>
          <w:numId w:val="8"/>
        </w:numPr>
        <w:rPr>
          <w:moveTo w:id="5" w:author="Haritha Tirumuru" w:date="2021-08-26T18:16:00Z"/>
          <w:rFonts w:asciiTheme="minorHAnsi" w:eastAsia="Times New Roman" w:hAnsiTheme="minorHAnsi" w:cstheme="minorHAnsi"/>
          <w:bCs/>
          <w:color w:val="auto"/>
          <w:sz w:val="21"/>
          <w:szCs w:val="21"/>
        </w:rPr>
      </w:pPr>
      <w:moveToRangeStart w:id="6" w:author="Haritha Tirumuru" w:date="2021-08-26T18:16:00Z" w:name="move80894225"/>
      <w:moveTo w:id="7" w:author="Haritha Tirumuru" w:date="2021-08-26T18:16:00Z">
        <w:r w:rsidRPr="008F6DCB">
          <w:rPr>
            <w:rFonts w:asciiTheme="minorHAnsi" w:eastAsia="Times New Roman" w:hAnsiTheme="minorHAnsi" w:cstheme="minorHAnsi"/>
            <w:bCs/>
            <w:color w:val="auto"/>
            <w:sz w:val="21"/>
            <w:szCs w:val="21"/>
          </w:rPr>
          <w:t>Azure NetApp is the Azure component which needs to be procured separately and create NFS share from it. Azure NetApp supports NFS 4.1 protocol, which is recommendation for IBM MQ from IBM.</w:t>
        </w:r>
      </w:moveTo>
    </w:p>
    <w:moveToRangeEnd w:id="6"/>
    <w:p w14:paraId="33CAC0F1" w14:textId="16A8EE7D" w:rsidR="00751E7F" w:rsidRDefault="003225D3" w:rsidP="003225D3">
      <w:pPr>
        <w:pStyle w:val="ListParagraph"/>
        <w:numPr>
          <w:ilvl w:val="0"/>
          <w:numId w:val="8"/>
        </w:numPr>
      </w:pPr>
      <w:r>
        <w:t>Latest Code should be pulled for repository (Git/Bitbucket) and custom images should be built, which should be pushed to Image Registry as part of build process.</w:t>
      </w:r>
    </w:p>
    <w:p w14:paraId="4ED15E47" w14:textId="2CCEB780" w:rsidR="003225D3" w:rsidRDefault="003225D3" w:rsidP="003225D3">
      <w:pPr>
        <w:pStyle w:val="ListParagraph"/>
        <w:numPr>
          <w:ilvl w:val="0"/>
          <w:numId w:val="8"/>
        </w:numPr>
      </w:pPr>
      <w:r>
        <w:t>Custom images should be deployed to Cluster using Helm Chart provided by IBM for OpenShift version and using Helm deployment process.</w:t>
      </w:r>
    </w:p>
    <w:p w14:paraId="0AD1383B" w14:textId="77777777" w:rsidR="003225D3" w:rsidRPr="003225D3" w:rsidRDefault="003225D3" w:rsidP="003225D3">
      <w:pPr>
        <w:pStyle w:val="ListParagraph"/>
        <w:numPr>
          <w:ilvl w:val="0"/>
          <w:numId w:val="8"/>
        </w:numPr>
      </w:pPr>
      <w:r w:rsidRPr="003225D3">
        <w:t xml:space="preserve">Customized Application, agent and integration servers will be deployed as pods in Open Shift cluster. Client will access these pods through open shift routes. </w:t>
      </w:r>
    </w:p>
    <w:p w14:paraId="11627FE5" w14:textId="24BF7F36" w:rsidR="003225D3" w:rsidDel="00A233FC" w:rsidRDefault="003225D3" w:rsidP="00631688">
      <w:pPr>
        <w:pStyle w:val="Heading2"/>
        <w:rPr>
          <w:del w:id="8" w:author="Priya Vasudevan1" w:date="2021-08-27T11:57:00Z"/>
        </w:rPr>
      </w:pPr>
    </w:p>
    <w:p w14:paraId="61800C96" w14:textId="77777777" w:rsidR="00A233FC" w:rsidRPr="00A233FC" w:rsidRDefault="00A233FC">
      <w:pPr>
        <w:rPr>
          <w:ins w:id="9" w:author="Priya Vasudevan1" w:date="2021-08-27T11:57:00Z"/>
        </w:rPr>
        <w:pPrChange w:id="10" w:author="Priya Vasudevan1" w:date="2021-08-27T11:57:00Z">
          <w:pPr>
            <w:pStyle w:val="ListParagraph"/>
          </w:pPr>
        </w:pPrChange>
      </w:pPr>
    </w:p>
    <w:p w14:paraId="2C161FFD" w14:textId="77777777" w:rsidR="00065E51" w:rsidRPr="00065E51" w:rsidDel="00A233FC" w:rsidRDefault="00065E51" w:rsidP="00065E51">
      <w:pPr>
        <w:rPr>
          <w:del w:id="11" w:author="Priya Vasudevan1" w:date="2021-08-27T11:57:00Z"/>
        </w:rPr>
      </w:pPr>
    </w:p>
    <w:p w14:paraId="37524F5F" w14:textId="32E20AA7" w:rsidR="009518AB" w:rsidDel="00A233FC" w:rsidRDefault="009518AB" w:rsidP="00631688">
      <w:pPr>
        <w:pStyle w:val="Heading2"/>
        <w:rPr>
          <w:del w:id="12" w:author="Priya Vasudevan1" w:date="2021-08-27T11:57:00Z"/>
          <w:rStyle w:val="Strong"/>
        </w:rPr>
      </w:pPr>
    </w:p>
    <w:p w14:paraId="3A8F0A3F" w14:textId="4E3D7DA0" w:rsidR="009518AB" w:rsidRDefault="009518AB" w:rsidP="00631688">
      <w:pPr>
        <w:pStyle w:val="Heading2"/>
        <w:rPr>
          <w:rStyle w:val="Strong"/>
        </w:rPr>
      </w:pPr>
    </w:p>
    <w:p w14:paraId="28093AA5" w14:textId="77777777" w:rsidR="00AE38AD" w:rsidRPr="00AE38AD" w:rsidRDefault="00AE38AD" w:rsidP="00AE38AD"/>
    <w:p w14:paraId="118E5E71" w14:textId="35633903" w:rsidR="00631688" w:rsidRDefault="00B66A8B" w:rsidP="00631688">
      <w:pPr>
        <w:pStyle w:val="Heading2"/>
        <w:rPr>
          <w:rStyle w:val="Strong"/>
        </w:rPr>
      </w:pPr>
      <w:r>
        <w:rPr>
          <w:rStyle w:val="Strong"/>
        </w:rPr>
        <w:lastRenderedPageBreak/>
        <w:t>High level Components</w:t>
      </w:r>
    </w:p>
    <w:p w14:paraId="44596B4E" w14:textId="77777777" w:rsidR="00751E7F" w:rsidRPr="00751E7F" w:rsidRDefault="00751E7F" w:rsidP="00751E7F"/>
    <w:p w14:paraId="4E90D62F" w14:textId="309DF2A6" w:rsidR="00751E7F" w:rsidRPr="00751E7F" w:rsidRDefault="00751E7F" w:rsidP="00631688">
      <w:pPr>
        <w:pStyle w:val="NormalWeb"/>
        <w:rPr>
          <w:rStyle w:val="Strong"/>
          <w:rFonts w:asciiTheme="majorHAnsi" w:eastAsiaTheme="majorEastAsia" w:hAnsiTheme="majorHAnsi" w:cstheme="majorBidi"/>
          <w:color w:val="2E74B5" w:themeColor="accent1" w:themeShade="BF"/>
          <w:sz w:val="20"/>
          <w:szCs w:val="20"/>
        </w:rPr>
      </w:pPr>
      <w:r w:rsidRPr="00751E7F">
        <w:rPr>
          <w:rStyle w:val="Strong"/>
          <w:rFonts w:asciiTheme="majorHAnsi" w:eastAsiaTheme="majorEastAsia" w:hAnsiTheme="majorHAnsi" w:cstheme="majorBidi"/>
          <w:color w:val="2E74B5" w:themeColor="accent1" w:themeShade="BF"/>
          <w:sz w:val="20"/>
          <w:szCs w:val="20"/>
        </w:rPr>
        <w:t>Container Images:</w:t>
      </w:r>
    </w:p>
    <w:p w14:paraId="618ECFAB" w14:textId="77777777" w:rsidR="00631688" w:rsidRPr="00631688" w:rsidRDefault="00631688" w:rsidP="00631688">
      <w:pPr>
        <w:numPr>
          <w:ilvl w:val="0"/>
          <w:numId w:val="3"/>
        </w:numPr>
        <w:spacing w:before="100" w:beforeAutospacing="1" w:after="100" w:afterAutospacing="1" w:line="240" w:lineRule="auto"/>
        <w:rPr>
          <w:rFonts w:cstheme="minorHAnsi"/>
          <w:color w:val="333333"/>
          <w:sz w:val="21"/>
          <w:szCs w:val="21"/>
        </w:rPr>
      </w:pPr>
      <w:r w:rsidRPr="00631688">
        <w:rPr>
          <w:rFonts w:cstheme="minorHAnsi"/>
          <w:color w:val="333333"/>
          <w:sz w:val="21"/>
          <w:szCs w:val="21"/>
        </w:rPr>
        <w:t>om-app — Order management application server image handling synchronous traffic patterns embedded with IBM WebSphere® Liberty application server</w:t>
      </w:r>
    </w:p>
    <w:p w14:paraId="3EC1CB9B" w14:textId="77777777" w:rsidR="00631688" w:rsidRPr="00631688" w:rsidRDefault="00631688" w:rsidP="00631688">
      <w:pPr>
        <w:numPr>
          <w:ilvl w:val="0"/>
          <w:numId w:val="3"/>
        </w:numPr>
        <w:spacing w:before="100" w:beforeAutospacing="1" w:after="100" w:afterAutospacing="1" w:line="240" w:lineRule="auto"/>
        <w:rPr>
          <w:rFonts w:cstheme="minorHAnsi"/>
          <w:color w:val="333333"/>
          <w:sz w:val="21"/>
          <w:szCs w:val="21"/>
        </w:rPr>
      </w:pPr>
      <w:r w:rsidRPr="00631688">
        <w:rPr>
          <w:rFonts w:cstheme="minorHAnsi"/>
          <w:color w:val="333333"/>
          <w:sz w:val="21"/>
          <w:szCs w:val="21"/>
        </w:rPr>
        <w:t>om-agent — Order management workflow agent and integration server container to handle asynchronous traffic patterns</w:t>
      </w:r>
    </w:p>
    <w:p w14:paraId="2BACD625" w14:textId="77777777" w:rsidR="00631688" w:rsidRPr="00631688" w:rsidRDefault="00631688" w:rsidP="00631688">
      <w:pPr>
        <w:numPr>
          <w:ilvl w:val="0"/>
          <w:numId w:val="3"/>
        </w:numPr>
        <w:spacing w:before="100" w:beforeAutospacing="1" w:after="100" w:afterAutospacing="1" w:line="240" w:lineRule="auto"/>
        <w:rPr>
          <w:rFonts w:cstheme="minorHAnsi"/>
          <w:color w:val="333333"/>
          <w:sz w:val="21"/>
          <w:szCs w:val="21"/>
        </w:rPr>
      </w:pPr>
      <w:r w:rsidRPr="00631688">
        <w:rPr>
          <w:rFonts w:cstheme="minorHAnsi"/>
          <w:color w:val="333333"/>
          <w:sz w:val="21"/>
          <w:szCs w:val="21"/>
        </w:rPr>
        <w:t>om-base — Image provisioned for adding your extensions/customizations to the base product and enabled to rebuild the preceding images</w:t>
      </w:r>
    </w:p>
    <w:p w14:paraId="0A7A59AA" w14:textId="77777777" w:rsidR="00751E7F" w:rsidRDefault="00751E7F" w:rsidP="00631688">
      <w:pPr>
        <w:pStyle w:val="NormalWeb"/>
        <w:rPr>
          <w:rFonts w:asciiTheme="minorHAnsi" w:hAnsiTheme="minorHAnsi" w:cstheme="minorHAnsi"/>
          <w:color w:val="333333"/>
          <w:sz w:val="21"/>
          <w:szCs w:val="21"/>
        </w:rPr>
      </w:pPr>
      <w:r w:rsidRPr="00751E7F">
        <w:rPr>
          <w:rStyle w:val="Strong"/>
          <w:rFonts w:asciiTheme="majorHAnsi" w:eastAsiaTheme="majorEastAsia" w:hAnsiTheme="majorHAnsi" w:cstheme="majorBidi"/>
          <w:color w:val="2E74B5" w:themeColor="accent1" w:themeShade="BF"/>
          <w:sz w:val="20"/>
          <w:szCs w:val="20"/>
        </w:rPr>
        <w:t>Helm Charts</w:t>
      </w:r>
      <w:r>
        <w:rPr>
          <w:rFonts w:asciiTheme="minorHAnsi" w:hAnsiTheme="minorHAnsi" w:cstheme="minorHAnsi"/>
          <w:color w:val="333333"/>
          <w:sz w:val="21"/>
          <w:szCs w:val="21"/>
        </w:rPr>
        <w:t xml:space="preserve"> </w:t>
      </w:r>
    </w:p>
    <w:p w14:paraId="7D4BCAEC" w14:textId="4CA0F3BE" w:rsidR="00751E7F" w:rsidRDefault="00751E7F" w:rsidP="00751E7F">
      <w:pPr>
        <w:pStyle w:val="NormalWeb"/>
        <w:rPr>
          <w:rFonts w:asciiTheme="minorHAnsi" w:hAnsiTheme="minorHAnsi" w:cstheme="minorHAnsi"/>
          <w:color w:val="333333"/>
          <w:sz w:val="21"/>
          <w:szCs w:val="21"/>
        </w:rPr>
      </w:pPr>
      <w:r>
        <w:rPr>
          <w:rFonts w:asciiTheme="minorHAnsi" w:hAnsiTheme="minorHAnsi" w:cstheme="minorHAnsi"/>
          <w:color w:val="333333"/>
          <w:sz w:val="21"/>
          <w:szCs w:val="21"/>
        </w:rPr>
        <w:t xml:space="preserve">IBM provides Helm Chart for Open </w:t>
      </w:r>
      <w:r w:rsidR="00AA3999">
        <w:rPr>
          <w:rFonts w:asciiTheme="minorHAnsi" w:hAnsiTheme="minorHAnsi" w:cstheme="minorHAnsi"/>
          <w:color w:val="333333"/>
          <w:sz w:val="21"/>
          <w:szCs w:val="21"/>
        </w:rPr>
        <w:t>shift that</w:t>
      </w:r>
      <w:r>
        <w:rPr>
          <w:rFonts w:asciiTheme="minorHAnsi" w:hAnsiTheme="minorHAnsi" w:cstheme="minorHAnsi"/>
          <w:color w:val="333333"/>
          <w:sz w:val="21"/>
          <w:szCs w:val="21"/>
        </w:rPr>
        <w:t xml:space="preserve"> </w:t>
      </w:r>
      <w:r w:rsidR="00AE38AD">
        <w:rPr>
          <w:rFonts w:asciiTheme="minorHAnsi" w:hAnsiTheme="minorHAnsi" w:cstheme="minorHAnsi"/>
          <w:color w:val="333333"/>
          <w:sz w:val="21"/>
          <w:szCs w:val="21"/>
        </w:rPr>
        <w:t>could</w:t>
      </w:r>
      <w:r>
        <w:rPr>
          <w:rFonts w:asciiTheme="minorHAnsi" w:hAnsiTheme="minorHAnsi" w:cstheme="minorHAnsi"/>
          <w:color w:val="333333"/>
          <w:sz w:val="21"/>
          <w:szCs w:val="21"/>
        </w:rPr>
        <w:t xml:space="preserve"> be </w:t>
      </w:r>
      <w:r w:rsidR="00AA3999">
        <w:rPr>
          <w:rFonts w:asciiTheme="minorHAnsi" w:hAnsiTheme="minorHAnsi" w:cstheme="minorHAnsi"/>
          <w:color w:val="333333"/>
          <w:sz w:val="21"/>
          <w:szCs w:val="21"/>
        </w:rPr>
        <w:t>downloaded from</w:t>
      </w:r>
      <w:r>
        <w:rPr>
          <w:rFonts w:asciiTheme="minorHAnsi" w:hAnsiTheme="minorHAnsi" w:cstheme="minorHAnsi"/>
          <w:color w:val="333333"/>
          <w:sz w:val="21"/>
          <w:szCs w:val="21"/>
        </w:rPr>
        <w:t xml:space="preserve"> </w:t>
      </w:r>
      <w:r w:rsidR="00AE38AD">
        <w:rPr>
          <w:rFonts w:asciiTheme="minorHAnsi" w:hAnsiTheme="minorHAnsi" w:cstheme="minorHAnsi"/>
          <w:color w:val="333333"/>
          <w:sz w:val="21"/>
          <w:szCs w:val="21"/>
        </w:rPr>
        <w:t xml:space="preserve">IBM </w:t>
      </w:r>
      <w:r>
        <w:rPr>
          <w:rFonts w:asciiTheme="minorHAnsi" w:hAnsiTheme="minorHAnsi" w:cstheme="minorHAnsi"/>
          <w:color w:val="333333"/>
          <w:sz w:val="21"/>
          <w:szCs w:val="21"/>
        </w:rPr>
        <w:t xml:space="preserve">Knowledge center </w:t>
      </w:r>
      <w:r w:rsidR="00AE38AD">
        <w:rPr>
          <w:rFonts w:asciiTheme="minorHAnsi" w:hAnsiTheme="minorHAnsi" w:cstheme="minorHAnsi"/>
          <w:color w:val="333333"/>
          <w:sz w:val="21"/>
          <w:szCs w:val="21"/>
        </w:rPr>
        <w:t>using the</w:t>
      </w:r>
      <w:r>
        <w:rPr>
          <w:rFonts w:asciiTheme="minorHAnsi" w:hAnsiTheme="minorHAnsi" w:cstheme="minorHAnsi"/>
          <w:color w:val="333333"/>
          <w:sz w:val="21"/>
          <w:szCs w:val="21"/>
        </w:rPr>
        <w:t xml:space="preserve"> below link.</w:t>
      </w:r>
    </w:p>
    <w:p w14:paraId="65CC44D2" w14:textId="5F8B4BA7" w:rsidR="000A7A60" w:rsidRDefault="000B5904" w:rsidP="00751E7F">
      <w:pPr>
        <w:pStyle w:val="NormalWeb"/>
        <w:rPr>
          <w:rFonts w:asciiTheme="minorHAnsi" w:hAnsiTheme="minorHAnsi" w:cstheme="minorHAnsi"/>
          <w:color w:val="333333"/>
          <w:sz w:val="21"/>
          <w:szCs w:val="21"/>
        </w:rPr>
      </w:pPr>
      <w:hyperlink r:id="rId9" w:history="1">
        <w:r w:rsidR="000A7A60" w:rsidRPr="00BE2DBE">
          <w:rPr>
            <w:rStyle w:val="Hyperlink"/>
            <w:rFonts w:asciiTheme="minorHAnsi" w:hAnsiTheme="minorHAnsi" w:cstheme="minorHAnsi"/>
            <w:sz w:val="21"/>
            <w:szCs w:val="21"/>
          </w:rPr>
          <w:t>https://www.ibm.com/docs/en/order-management-sw/10.0?topic=artifacts-downloading-helm-charts</w:t>
        </w:r>
      </w:hyperlink>
    </w:p>
    <w:p w14:paraId="7B88DFAA" w14:textId="77777777" w:rsidR="00631688" w:rsidRPr="00AA3999" w:rsidRDefault="003F664B" w:rsidP="00631688">
      <w:pPr>
        <w:pStyle w:val="Heading2"/>
        <w:rPr>
          <w:rStyle w:val="Strong"/>
        </w:rPr>
      </w:pPr>
      <w:r w:rsidRPr="00AA3999">
        <w:rPr>
          <w:rStyle w:val="Strong"/>
        </w:rPr>
        <w:t>Setting up Environment</w:t>
      </w:r>
    </w:p>
    <w:p w14:paraId="4CF97E88" w14:textId="77777777" w:rsidR="003F664B" w:rsidRDefault="003F664B" w:rsidP="003F664B"/>
    <w:p w14:paraId="1A781853" w14:textId="77777777" w:rsidR="003F664B" w:rsidRPr="00AA3999" w:rsidRDefault="003F664B" w:rsidP="003F664B">
      <w:pPr>
        <w:rPr>
          <w:rStyle w:val="Strong"/>
          <w:rFonts w:cstheme="majorBidi"/>
          <w:b w:val="0"/>
          <w:color w:val="2E74B5" w:themeColor="accent1" w:themeShade="BF"/>
          <w:sz w:val="20"/>
          <w:szCs w:val="20"/>
        </w:rPr>
      </w:pPr>
      <w:r w:rsidRPr="00AA3999">
        <w:rPr>
          <w:rStyle w:val="Strong"/>
          <w:rFonts w:cstheme="majorBidi"/>
          <w:b w:val="0"/>
          <w:color w:val="2E74B5" w:themeColor="accent1" w:themeShade="BF"/>
          <w:sz w:val="20"/>
          <w:szCs w:val="20"/>
        </w:rPr>
        <w:t>Prerequisites:</w:t>
      </w:r>
    </w:p>
    <w:p w14:paraId="45CA5447" w14:textId="3F29C820" w:rsidR="008F6DCB" w:rsidRDefault="008F6DCB" w:rsidP="00631688">
      <w:pPr>
        <w:numPr>
          <w:ilvl w:val="0"/>
          <w:numId w:val="4"/>
        </w:numPr>
        <w:spacing w:before="100" w:beforeAutospacing="1" w:after="100" w:afterAutospacing="1" w:line="240" w:lineRule="auto"/>
        <w:rPr>
          <w:ins w:id="13" w:author="Haritha Tirumuru" w:date="2021-08-26T18:17:00Z"/>
          <w:rFonts w:eastAsia="Times New Roman" w:cstheme="minorHAnsi"/>
          <w:color w:val="333333"/>
          <w:sz w:val="21"/>
          <w:szCs w:val="21"/>
        </w:rPr>
      </w:pPr>
      <w:ins w:id="14" w:author="Haritha Tirumuru" w:date="2021-08-26T18:10:00Z">
        <w:r>
          <w:rPr>
            <w:rFonts w:eastAsia="Times New Roman" w:cstheme="minorHAnsi"/>
            <w:color w:val="333333"/>
            <w:sz w:val="21"/>
            <w:szCs w:val="21"/>
          </w:rPr>
          <w:t>Create ARO Cluster.</w:t>
        </w:r>
      </w:ins>
    </w:p>
    <w:p w14:paraId="40EF3B42" w14:textId="7B737077" w:rsidR="001D42E8" w:rsidRDefault="001D42E8" w:rsidP="00631688">
      <w:pPr>
        <w:numPr>
          <w:ilvl w:val="0"/>
          <w:numId w:val="4"/>
        </w:numPr>
        <w:spacing w:before="100" w:beforeAutospacing="1" w:after="100" w:afterAutospacing="1" w:line="240" w:lineRule="auto"/>
        <w:rPr>
          <w:ins w:id="15" w:author="Haritha Tirumuru" w:date="2021-08-26T18:10:00Z"/>
          <w:rFonts w:eastAsia="Times New Roman" w:cstheme="minorHAnsi"/>
          <w:color w:val="333333"/>
          <w:sz w:val="21"/>
          <w:szCs w:val="21"/>
        </w:rPr>
      </w:pPr>
      <w:ins w:id="16" w:author="Haritha Tirumuru" w:date="2021-08-26T18:17:00Z">
        <w:r>
          <w:rPr>
            <w:rFonts w:eastAsia="Times New Roman" w:cstheme="minorHAnsi"/>
            <w:color w:val="333333"/>
            <w:sz w:val="21"/>
            <w:szCs w:val="21"/>
          </w:rPr>
          <w:t xml:space="preserve">Procure Azure NetApp and create NFS </w:t>
        </w:r>
      </w:ins>
      <w:ins w:id="17" w:author="Haritha Tirumuru" w:date="2021-08-26T18:28:00Z">
        <w:r>
          <w:rPr>
            <w:rFonts w:eastAsia="Times New Roman" w:cstheme="minorHAnsi"/>
            <w:color w:val="333333"/>
            <w:sz w:val="21"/>
            <w:szCs w:val="21"/>
          </w:rPr>
          <w:t>mount</w:t>
        </w:r>
      </w:ins>
      <w:ins w:id="18" w:author="Haritha Tirumuru" w:date="2021-08-26T18:17:00Z">
        <w:r>
          <w:rPr>
            <w:rFonts w:eastAsia="Times New Roman" w:cstheme="minorHAnsi"/>
            <w:color w:val="333333"/>
            <w:sz w:val="21"/>
            <w:szCs w:val="21"/>
          </w:rPr>
          <w:t>.</w:t>
        </w:r>
      </w:ins>
    </w:p>
    <w:p w14:paraId="0C49F7BB" w14:textId="29D0AEB0" w:rsidR="00631688"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Install DB2 on VM server outside of Open shift cluster.</w:t>
      </w:r>
    </w:p>
    <w:p w14:paraId="0CB170AB" w14:textId="77777777" w:rsidR="003F664B"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Install MQ on VM server outside of Open shift cluster.</w:t>
      </w:r>
    </w:p>
    <w:p w14:paraId="0E3BF849" w14:textId="77777777" w:rsidR="00831C5A"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Install Docker on VM build server.</w:t>
      </w:r>
    </w:p>
    <w:p w14:paraId="2DB0C9C9" w14:textId="77777777" w:rsidR="003F664B"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Copy the Helm binary to build server.</w:t>
      </w:r>
    </w:p>
    <w:p w14:paraId="7239DF83" w14:textId="77777777" w:rsidR="003F664B"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Copy the Helm chart downloaded from IBM knowledge center to the build server.</w:t>
      </w:r>
    </w:p>
    <w:p w14:paraId="314086F9" w14:textId="72F82216" w:rsidR="003F664B" w:rsidRDefault="003F664B" w:rsidP="00631688">
      <w:pPr>
        <w:numPr>
          <w:ilvl w:val="0"/>
          <w:numId w:val="4"/>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Download the latest images from IBM repository with IBM entitlement key</w:t>
      </w:r>
      <w:r w:rsidR="00AE38AD">
        <w:rPr>
          <w:rFonts w:eastAsia="Times New Roman" w:cstheme="minorHAnsi"/>
          <w:color w:val="333333"/>
          <w:sz w:val="21"/>
          <w:szCs w:val="21"/>
        </w:rPr>
        <w:t xml:space="preserve"> using these </w:t>
      </w:r>
      <w:hyperlink r:id="rId10" w:history="1">
        <w:r w:rsidR="00AE38AD" w:rsidRPr="00AE38AD">
          <w:rPr>
            <w:rStyle w:val="Hyperlink"/>
            <w:rFonts w:eastAsia="Times New Roman" w:cstheme="minorHAnsi"/>
            <w:sz w:val="21"/>
            <w:szCs w:val="21"/>
          </w:rPr>
          <w:t>instructions</w:t>
        </w:r>
      </w:hyperlink>
      <w:r>
        <w:rPr>
          <w:rFonts w:eastAsia="Times New Roman" w:cstheme="minorHAnsi"/>
          <w:color w:val="333333"/>
          <w:sz w:val="21"/>
          <w:szCs w:val="21"/>
        </w:rPr>
        <w:t>.</w:t>
      </w:r>
    </w:p>
    <w:p w14:paraId="5DB24D0F" w14:textId="366E43C4" w:rsidR="00D2064F" w:rsidRDefault="00D2064F" w:rsidP="00D2064F">
      <w:pPr>
        <w:pStyle w:val="ListParagraph"/>
        <w:numPr>
          <w:ilvl w:val="0"/>
          <w:numId w:val="4"/>
        </w:numPr>
      </w:pPr>
      <w:r>
        <w:t xml:space="preserve">Create image-pull </w:t>
      </w:r>
      <w:proofErr w:type="gramStart"/>
      <w:r>
        <w:t>secret  -</w:t>
      </w:r>
      <w:proofErr w:type="gramEnd"/>
      <w:r>
        <w:t xml:space="preserve"> </w:t>
      </w:r>
      <w:r w:rsidRPr="00EB2103">
        <w:t>This is required for connecting to Azure Container Registry</w:t>
      </w:r>
      <w:r>
        <w:t xml:space="preserve"> to pull the images as part of Helm Deployment.</w:t>
      </w:r>
    </w:p>
    <w:p w14:paraId="1C4314D7" w14:textId="77777777" w:rsidR="00D2064F" w:rsidRPr="00D2064F" w:rsidRDefault="00D2064F" w:rsidP="00D2064F">
      <w:pPr>
        <w:pStyle w:val="ListParagraph"/>
        <w:rPr>
          <w:rStyle w:val="Strong"/>
          <w:rFonts w:cstheme="majorBidi"/>
          <w:color w:val="2E74B5" w:themeColor="accent1" w:themeShade="BF"/>
          <w:sz w:val="20"/>
          <w:szCs w:val="20"/>
        </w:rPr>
      </w:pPr>
    </w:p>
    <w:p w14:paraId="54832E28" w14:textId="77777777" w:rsidR="00D2064F" w:rsidRPr="00D2064F" w:rsidRDefault="00D2064F" w:rsidP="00D2064F">
      <w:pPr>
        <w:pStyle w:val="ListParagraph"/>
        <w:rPr>
          <w:rStyle w:val="Strong"/>
          <w:rFonts w:cstheme="majorBidi"/>
          <w:color w:val="2E74B5" w:themeColor="accent1" w:themeShade="BF"/>
          <w:sz w:val="20"/>
          <w:szCs w:val="20"/>
        </w:rPr>
      </w:pPr>
      <w:r>
        <w:rPr>
          <w:noProof/>
        </w:rPr>
        <w:lastRenderedPageBreak/>
        <w:drawing>
          <wp:inline distT="0" distB="0" distL="0" distR="0" wp14:anchorId="1EC31E55" wp14:editId="3E6F76B9">
            <wp:extent cx="5943600" cy="2681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1605"/>
                    </a:xfrm>
                    <a:prstGeom prst="rect">
                      <a:avLst/>
                    </a:prstGeom>
                  </pic:spPr>
                </pic:pic>
              </a:graphicData>
            </a:graphic>
          </wp:inline>
        </w:drawing>
      </w:r>
    </w:p>
    <w:p w14:paraId="478E9B42" w14:textId="77777777" w:rsidR="00D2064F" w:rsidRPr="00D2064F" w:rsidRDefault="00D2064F" w:rsidP="00D2064F">
      <w:pPr>
        <w:pStyle w:val="ListParagraph"/>
        <w:rPr>
          <w:bCs/>
        </w:rPr>
      </w:pPr>
      <w:r w:rsidRPr="00D2064F">
        <w:rPr>
          <w:bCs/>
        </w:rPr>
        <w:t xml:space="preserve">Give the Secret name, Image Registry </w:t>
      </w:r>
      <w:proofErr w:type="spellStart"/>
      <w:proofErr w:type="gramStart"/>
      <w:r w:rsidRPr="00D2064F">
        <w:rPr>
          <w:bCs/>
        </w:rPr>
        <w:t>url</w:t>
      </w:r>
      <w:proofErr w:type="spellEnd"/>
      <w:r w:rsidRPr="00D2064F">
        <w:rPr>
          <w:bCs/>
        </w:rPr>
        <w:t xml:space="preserve"> ,</w:t>
      </w:r>
      <w:proofErr w:type="gramEnd"/>
      <w:r w:rsidRPr="00D2064F">
        <w:rPr>
          <w:bCs/>
        </w:rPr>
        <w:t xml:space="preserve"> </w:t>
      </w:r>
      <w:proofErr w:type="spellStart"/>
      <w:r w:rsidRPr="00D2064F">
        <w:rPr>
          <w:bCs/>
        </w:rPr>
        <w:t>userid</w:t>
      </w:r>
      <w:proofErr w:type="spellEnd"/>
      <w:r w:rsidRPr="00D2064F">
        <w:rPr>
          <w:bCs/>
        </w:rPr>
        <w:t xml:space="preserve"> and password.</w:t>
      </w:r>
    </w:p>
    <w:p w14:paraId="44E70DF1" w14:textId="7B43E710" w:rsidR="00D2064F" w:rsidRDefault="00D2064F" w:rsidP="00D2064F">
      <w:pPr>
        <w:pStyle w:val="ListParagraph"/>
      </w:pPr>
      <w:r w:rsidRPr="00EB2103">
        <w:t>Execute the below command for linking the secret with service account.</w:t>
      </w:r>
    </w:p>
    <w:tbl>
      <w:tblPr>
        <w:tblStyle w:val="TableGrid"/>
        <w:tblW w:w="0" w:type="auto"/>
        <w:tblInd w:w="720" w:type="dxa"/>
        <w:tblLook w:val="04A0" w:firstRow="1" w:lastRow="0" w:firstColumn="1" w:lastColumn="0" w:noHBand="0" w:noVBand="1"/>
      </w:tblPr>
      <w:tblGrid>
        <w:gridCol w:w="8630"/>
      </w:tblGrid>
      <w:tr w:rsidR="00D2064F" w14:paraId="2BBA43C8" w14:textId="77777777" w:rsidTr="00D2064F">
        <w:tc>
          <w:tcPr>
            <w:tcW w:w="9350" w:type="dxa"/>
          </w:tcPr>
          <w:p w14:paraId="0C3A1813" w14:textId="5A19D94D" w:rsidR="00D2064F" w:rsidRPr="00D2064F" w:rsidRDefault="00D2064F" w:rsidP="00D2064F">
            <w:pPr>
              <w:pStyle w:val="ListParagraph"/>
              <w:rPr>
                <w:rFonts w:ascii="Segoe UI" w:hAnsi="Segoe UI" w:cs="Segoe UI"/>
                <w:i/>
                <w:sz w:val="21"/>
                <w:szCs w:val="21"/>
              </w:rPr>
            </w:pPr>
            <w:proofErr w:type="spellStart"/>
            <w:r w:rsidRPr="00D2064F">
              <w:rPr>
                <w:rFonts w:ascii="Segoe UI" w:hAnsi="Segoe UI" w:cs="Segoe UI"/>
                <w:i/>
                <w:sz w:val="21"/>
                <w:szCs w:val="21"/>
              </w:rPr>
              <w:t>oc</w:t>
            </w:r>
            <w:proofErr w:type="spellEnd"/>
            <w:r w:rsidRPr="00D2064F">
              <w:rPr>
                <w:rFonts w:ascii="Segoe UI" w:hAnsi="Segoe UI" w:cs="Segoe UI"/>
                <w:i/>
                <w:sz w:val="21"/>
                <w:szCs w:val="21"/>
              </w:rPr>
              <w:t xml:space="preserve"> secrets link default &lt;secret-name&gt;  --for=pull</w:t>
            </w:r>
          </w:p>
        </w:tc>
      </w:tr>
    </w:tbl>
    <w:p w14:paraId="77044DA4" w14:textId="77777777" w:rsidR="00D2064F" w:rsidRDefault="00D2064F" w:rsidP="00D2064F">
      <w:pPr>
        <w:pStyle w:val="ListParagraph"/>
      </w:pPr>
    </w:p>
    <w:p w14:paraId="46E79104" w14:textId="13AD6976" w:rsidR="00AE38AD" w:rsidRDefault="00A233FC" w:rsidP="00AE38AD">
      <w:pPr>
        <w:pStyle w:val="ListParagraph"/>
        <w:numPr>
          <w:ilvl w:val="0"/>
          <w:numId w:val="4"/>
        </w:numPr>
        <w:rPr>
          <w:ins w:id="19" w:author="Haritha Tirumuru" w:date="2021-08-26T18:57:00Z"/>
        </w:rPr>
      </w:pPr>
      <w:ins w:id="20" w:author="Priya Vasudevan1" w:date="2021-08-27T11:58:00Z">
        <w:r>
          <w:t xml:space="preserve">Setup the </w:t>
        </w:r>
      </w:ins>
      <w:proofErr w:type="spellStart"/>
      <w:r w:rsidR="00AE38AD">
        <w:t>oc</w:t>
      </w:r>
      <w:proofErr w:type="spellEnd"/>
      <w:r w:rsidR="00C712ED">
        <w:t xml:space="preserve"> command utility  </w:t>
      </w:r>
      <w:del w:id="21" w:author="Priya Vasudevan1" w:date="2021-08-27T11:58:00Z">
        <w:r w:rsidR="00C712ED" w:rsidDel="00A233FC">
          <w:delText xml:space="preserve">setup </w:delText>
        </w:r>
        <w:r w:rsidR="00B253C2" w:rsidDel="00A233FC">
          <w:delText>on VM</w:delText>
        </w:r>
      </w:del>
      <w:ins w:id="22" w:author="Priya Vasudevan1" w:date="2021-08-27T11:58:00Z">
        <w:r>
          <w:t>on the</w:t>
        </w:r>
      </w:ins>
      <w:r w:rsidR="00B253C2">
        <w:t xml:space="preserve"> build server</w:t>
      </w:r>
    </w:p>
    <w:p w14:paraId="590869E6" w14:textId="1D53EF55" w:rsidR="00FF3262" w:rsidRDefault="00FF3262">
      <w:pPr>
        <w:pStyle w:val="ListParagraph"/>
        <w:numPr>
          <w:ilvl w:val="1"/>
          <w:numId w:val="4"/>
        </w:numPr>
        <w:rPr>
          <w:ins w:id="23" w:author="Haritha Tirumuru" w:date="2021-08-26T18:59:00Z"/>
        </w:rPr>
        <w:pPrChange w:id="24" w:author="Haritha Tirumuru" w:date="2021-08-26T18:59:00Z">
          <w:pPr>
            <w:pStyle w:val="ListParagraph"/>
            <w:numPr>
              <w:numId w:val="4"/>
            </w:numPr>
            <w:tabs>
              <w:tab w:val="num" w:pos="720"/>
            </w:tabs>
            <w:ind w:hanging="360"/>
          </w:pPr>
        </w:pPrChange>
      </w:pPr>
      <w:ins w:id="25" w:author="Haritha Tirumuru" w:date="2021-08-26T18:58:00Z">
        <w:r>
          <w:t xml:space="preserve">Once ARO cluster setup is complete , login to ARO console </w:t>
        </w:r>
      </w:ins>
    </w:p>
    <w:p w14:paraId="38114647" w14:textId="55BD70BA" w:rsidR="00FF3262" w:rsidRDefault="00FF3262">
      <w:pPr>
        <w:pPrChange w:id="26" w:author="Haritha Tirumuru" w:date="2021-08-26T18:59:00Z">
          <w:pPr>
            <w:pStyle w:val="ListParagraph"/>
            <w:numPr>
              <w:numId w:val="4"/>
            </w:numPr>
            <w:tabs>
              <w:tab w:val="num" w:pos="720"/>
            </w:tabs>
            <w:ind w:hanging="360"/>
          </w:pPr>
        </w:pPrChange>
      </w:pPr>
      <w:ins w:id="27" w:author="Haritha Tirumuru" w:date="2021-08-26T18:59:00Z">
        <w:r>
          <w:rPr>
            <w:noProof/>
          </w:rPr>
          <w:drawing>
            <wp:inline distT="0" distB="0" distL="0" distR="0" wp14:anchorId="7927FAE6" wp14:editId="6D456F04">
              <wp:extent cx="5943600" cy="1338889"/>
              <wp:effectExtent l="0" t="0" r="0" b="0"/>
              <wp:docPr id="7" name="Picture 7" descr="cid:image028.jpg@01D719AE.6A77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28.jpg@01D719AE.6A77348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1338889"/>
                      </a:xfrm>
                      <a:prstGeom prst="rect">
                        <a:avLst/>
                      </a:prstGeom>
                      <a:noFill/>
                      <a:ln>
                        <a:noFill/>
                      </a:ln>
                    </pic:spPr>
                  </pic:pic>
                </a:graphicData>
              </a:graphic>
            </wp:inline>
          </w:drawing>
        </w:r>
      </w:ins>
    </w:p>
    <w:p w14:paraId="7187E201" w14:textId="100058D6" w:rsidR="00FF3262" w:rsidRDefault="00FF3262" w:rsidP="00FF3262">
      <w:pPr>
        <w:numPr>
          <w:ilvl w:val="0"/>
          <w:numId w:val="13"/>
        </w:numPr>
        <w:spacing w:after="0" w:line="240" w:lineRule="auto"/>
        <w:rPr>
          <w:ins w:id="28" w:author="Haritha Tirumuru" w:date="2021-08-26T18:59:00Z"/>
          <w:rFonts w:eastAsia="Times New Roman"/>
          <w:lang w:eastAsia="ja-JP"/>
        </w:rPr>
      </w:pPr>
      <w:ins w:id="29" w:author="Haritha Tirumuru" w:date="2021-08-26T18:59:00Z">
        <w:r>
          <w:rPr>
            <w:rFonts w:eastAsia="Times New Roman"/>
            <w:lang w:eastAsia="ja-JP"/>
          </w:rPr>
          <w:t>Download “</w:t>
        </w:r>
        <w:proofErr w:type="spellStart"/>
        <w:r>
          <w:rPr>
            <w:rFonts w:eastAsia="Times New Roman"/>
            <w:lang w:eastAsia="ja-JP"/>
          </w:rPr>
          <w:t>oc</w:t>
        </w:r>
        <w:proofErr w:type="spellEnd"/>
        <w:r>
          <w:rPr>
            <w:rFonts w:eastAsia="Times New Roman"/>
            <w:lang w:eastAsia="ja-JP"/>
          </w:rPr>
          <w:t xml:space="preserve"> client” for windows/</w:t>
        </w:r>
        <w:proofErr w:type="spellStart"/>
        <w:r>
          <w:rPr>
            <w:rFonts w:eastAsia="Times New Roman"/>
            <w:lang w:eastAsia="ja-JP"/>
          </w:rPr>
          <w:t>linux</w:t>
        </w:r>
        <w:proofErr w:type="spellEnd"/>
        <w:r>
          <w:rPr>
            <w:rFonts w:eastAsia="Times New Roman"/>
            <w:lang w:eastAsia="ja-JP"/>
          </w:rPr>
          <w:t xml:space="preserve"> by clicking the respective link as shown in the below </w:t>
        </w:r>
        <w:proofErr w:type="spellStart"/>
        <w:r>
          <w:rPr>
            <w:rFonts w:eastAsia="Times New Roman"/>
            <w:lang w:eastAsia="ja-JP"/>
          </w:rPr>
          <w:t>screenhsot</w:t>
        </w:r>
        <w:proofErr w:type="spellEnd"/>
      </w:ins>
    </w:p>
    <w:p w14:paraId="04F642D1" w14:textId="5161098A" w:rsidR="00FF3262" w:rsidRDefault="00FF3262" w:rsidP="00FF3262">
      <w:pPr>
        <w:rPr>
          <w:ins w:id="30" w:author="Haritha Tirumuru" w:date="2021-08-26T18:59:00Z"/>
        </w:rPr>
      </w:pPr>
      <w:ins w:id="31" w:author="Haritha Tirumuru" w:date="2021-08-26T19:00:00Z">
        <w:r>
          <w:lastRenderedPageBreak/>
          <w:t xml:space="preserve">         </w:t>
        </w:r>
        <w:r>
          <w:rPr>
            <w:noProof/>
          </w:rPr>
          <w:drawing>
            <wp:inline distT="0" distB="0" distL="0" distR="0" wp14:anchorId="5FB0FB21" wp14:editId="6184BC11">
              <wp:extent cx="5943600" cy="2637556"/>
              <wp:effectExtent l="0" t="0" r="0" b="0"/>
              <wp:docPr id="9" name="Picture 9" descr="cid:image029.jpg@01D719AE.6A77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29.jpg@01D719AE.6A77348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2637556"/>
                      </a:xfrm>
                      <a:prstGeom prst="rect">
                        <a:avLst/>
                      </a:prstGeom>
                      <a:noFill/>
                      <a:ln>
                        <a:noFill/>
                      </a:ln>
                    </pic:spPr>
                  </pic:pic>
                </a:graphicData>
              </a:graphic>
            </wp:inline>
          </w:drawing>
        </w:r>
      </w:ins>
    </w:p>
    <w:p w14:paraId="5B33AD52" w14:textId="0D239379" w:rsidR="00FF3262" w:rsidRDefault="00FF3262" w:rsidP="00FF3262">
      <w:pPr>
        <w:numPr>
          <w:ilvl w:val="0"/>
          <w:numId w:val="13"/>
        </w:numPr>
        <w:spacing w:after="0" w:line="240" w:lineRule="auto"/>
        <w:rPr>
          <w:ins w:id="32" w:author="Haritha Tirumuru" w:date="2021-08-26T19:01:00Z"/>
          <w:rFonts w:eastAsia="Times New Roman"/>
          <w:lang w:eastAsia="ja-JP"/>
        </w:rPr>
      </w:pPr>
      <w:ins w:id="33" w:author="Haritha Tirumuru" w:date="2021-08-26T19:01:00Z">
        <w:r>
          <w:rPr>
            <w:rFonts w:eastAsia="Times New Roman"/>
            <w:lang w:eastAsia="ja-JP"/>
          </w:rPr>
          <w:t>Unzip the archive and we  should be able to see “</w:t>
        </w:r>
        <w:proofErr w:type="spellStart"/>
        <w:r>
          <w:rPr>
            <w:rFonts w:eastAsia="Times New Roman"/>
            <w:lang w:eastAsia="ja-JP"/>
          </w:rPr>
          <w:t>oc</w:t>
        </w:r>
        <w:proofErr w:type="spellEnd"/>
        <w:r>
          <w:rPr>
            <w:rFonts w:eastAsia="Times New Roman"/>
            <w:lang w:eastAsia="ja-JP"/>
          </w:rPr>
          <w:t xml:space="preserve"> </w:t>
        </w:r>
        <w:proofErr w:type="spellStart"/>
        <w:r>
          <w:rPr>
            <w:rFonts w:eastAsia="Times New Roman"/>
            <w:lang w:eastAsia="ja-JP"/>
          </w:rPr>
          <w:t>client”executable</w:t>
        </w:r>
        <w:proofErr w:type="spellEnd"/>
      </w:ins>
    </w:p>
    <w:p w14:paraId="7B05E568" w14:textId="70111A87" w:rsidR="00286C6D" w:rsidDel="00FF3262" w:rsidRDefault="00286C6D" w:rsidP="00286C6D">
      <w:pPr>
        <w:pStyle w:val="ListParagraph"/>
        <w:rPr>
          <w:del w:id="34" w:author="Haritha Tirumuru" w:date="2021-08-26T19:01:00Z"/>
        </w:rPr>
      </w:pPr>
    </w:p>
    <w:p w14:paraId="2D2E0411" w14:textId="0E25B7CA" w:rsidR="00286C6D" w:rsidRPr="00AA3999" w:rsidRDefault="00411A6D" w:rsidP="00286C6D">
      <w:pPr>
        <w:rPr>
          <w:rStyle w:val="Strong"/>
          <w:rFonts w:asciiTheme="majorHAnsi" w:eastAsiaTheme="majorEastAsia" w:hAnsiTheme="majorHAnsi" w:cstheme="majorBidi"/>
          <w:color w:val="2E74B5" w:themeColor="accent1" w:themeShade="BF"/>
          <w:sz w:val="26"/>
          <w:szCs w:val="26"/>
        </w:rPr>
      </w:pPr>
      <w:r w:rsidRPr="00AA3999">
        <w:rPr>
          <w:rStyle w:val="Strong"/>
          <w:rFonts w:asciiTheme="majorHAnsi" w:eastAsiaTheme="majorEastAsia" w:hAnsiTheme="majorHAnsi" w:cstheme="majorBidi"/>
          <w:color w:val="2E74B5" w:themeColor="accent1" w:themeShade="BF"/>
          <w:sz w:val="26"/>
          <w:szCs w:val="26"/>
        </w:rPr>
        <w:t>High-level</w:t>
      </w:r>
      <w:r w:rsidR="00286C6D" w:rsidRPr="00AA3999">
        <w:rPr>
          <w:rStyle w:val="Strong"/>
          <w:rFonts w:asciiTheme="majorHAnsi" w:eastAsiaTheme="majorEastAsia" w:hAnsiTheme="majorHAnsi" w:cstheme="majorBidi"/>
          <w:color w:val="2E74B5" w:themeColor="accent1" w:themeShade="BF"/>
          <w:sz w:val="26"/>
          <w:szCs w:val="26"/>
        </w:rPr>
        <w:t xml:space="preserve"> flow:</w:t>
      </w:r>
    </w:p>
    <w:p w14:paraId="200CCDC1" w14:textId="3F94F949" w:rsidR="00286C6D" w:rsidRDefault="00286C6D" w:rsidP="00286C6D">
      <w:r>
        <w:object w:dxaOrig="9960" w:dyaOrig="6931" w14:anchorId="6CE01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24.5pt" o:ole="">
            <v:imagedata r:id="rId16" o:title=""/>
          </v:shape>
          <o:OLEObject Type="Embed" ProgID="Visio.Drawing.15" ShapeID="_x0000_i1025" DrawAspect="Content" ObjectID="_1692188772" r:id="rId17"/>
        </w:object>
      </w:r>
    </w:p>
    <w:p w14:paraId="28A18871" w14:textId="73083329" w:rsidR="00286C6D" w:rsidRDefault="00286C6D" w:rsidP="003F664B">
      <w:pPr>
        <w:rPr>
          <w:ins w:id="35" w:author="Priya Vasudevan1" w:date="2021-08-27T12:39:00Z"/>
          <w:rFonts w:asciiTheme="majorHAnsi" w:eastAsiaTheme="majorEastAsia" w:hAnsiTheme="majorHAnsi" w:cstheme="majorHAnsi"/>
          <w:b/>
          <w:color w:val="333333"/>
          <w:sz w:val="24"/>
          <w:szCs w:val="24"/>
        </w:rPr>
      </w:pPr>
    </w:p>
    <w:p w14:paraId="1C9FACB3" w14:textId="77777777" w:rsidR="002B76D9" w:rsidRDefault="002B76D9" w:rsidP="003F664B">
      <w:pPr>
        <w:rPr>
          <w:ins w:id="36" w:author="Priya Vasudevan1" w:date="2021-08-27T11:58:00Z"/>
          <w:rFonts w:asciiTheme="majorHAnsi" w:eastAsiaTheme="majorEastAsia" w:hAnsiTheme="majorHAnsi" w:cstheme="majorHAnsi"/>
          <w:b/>
          <w:color w:val="333333"/>
          <w:sz w:val="24"/>
          <w:szCs w:val="24"/>
        </w:rPr>
      </w:pPr>
    </w:p>
    <w:p w14:paraId="4DA968DD" w14:textId="77777777" w:rsidR="002B76D9" w:rsidRDefault="002B76D9" w:rsidP="002B76D9">
      <w:pPr>
        <w:rPr>
          <w:moveTo w:id="37" w:author="Priya Vasudevan1" w:date="2021-08-27T12:39:00Z"/>
          <w:rStyle w:val="Strong"/>
          <w:rFonts w:asciiTheme="majorHAnsi" w:eastAsiaTheme="majorEastAsia" w:hAnsiTheme="majorHAnsi" w:cstheme="majorBidi"/>
          <w:color w:val="2E74B5" w:themeColor="accent1" w:themeShade="BF"/>
          <w:sz w:val="26"/>
          <w:szCs w:val="26"/>
        </w:rPr>
      </w:pPr>
      <w:moveToRangeStart w:id="38" w:author="Priya Vasudevan1" w:date="2021-08-27T12:39:00Z" w:name="move80960364"/>
      <w:moveTo w:id="39" w:author="Priya Vasudevan1" w:date="2021-08-27T12:39:00Z">
        <w:r>
          <w:rPr>
            <w:rStyle w:val="Strong"/>
            <w:rFonts w:asciiTheme="majorHAnsi" w:eastAsiaTheme="majorEastAsia" w:hAnsiTheme="majorHAnsi" w:cstheme="majorBidi"/>
            <w:color w:val="2E74B5" w:themeColor="accent1" w:themeShade="BF"/>
            <w:sz w:val="26"/>
            <w:szCs w:val="26"/>
          </w:rPr>
          <w:lastRenderedPageBreak/>
          <w:t>ARO Cluster Steps</w:t>
        </w:r>
      </w:moveTo>
    </w:p>
    <w:p w14:paraId="7728C0DF" w14:textId="77777777" w:rsidR="002B76D9" w:rsidRDefault="002B76D9" w:rsidP="002B76D9">
      <w:pPr>
        <w:rPr>
          <w:moveTo w:id="40" w:author="Priya Vasudevan1" w:date="2021-08-27T12:39:00Z"/>
          <w:rStyle w:val="Strong"/>
          <w:rFonts w:asciiTheme="majorHAnsi" w:eastAsiaTheme="majorEastAsia" w:hAnsiTheme="majorHAnsi" w:cstheme="majorBidi"/>
          <w:color w:val="2E74B5" w:themeColor="accent1" w:themeShade="BF"/>
          <w:sz w:val="26"/>
          <w:szCs w:val="26"/>
        </w:rPr>
      </w:pPr>
    </w:p>
    <w:tbl>
      <w:tblPr>
        <w:tblStyle w:val="TableGrid"/>
        <w:tblW w:w="0" w:type="auto"/>
        <w:tblLook w:val="04A0" w:firstRow="1" w:lastRow="0" w:firstColumn="1" w:lastColumn="0" w:noHBand="0" w:noVBand="1"/>
      </w:tblPr>
      <w:tblGrid>
        <w:gridCol w:w="9350"/>
      </w:tblGrid>
      <w:tr w:rsidR="002B76D9" w14:paraId="5B9CE342" w14:textId="77777777" w:rsidTr="004F40E2">
        <w:tc>
          <w:tcPr>
            <w:tcW w:w="9350" w:type="dxa"/>
          </w:tcPr>
          <w:p w14:paraId="717C1C00" w14:textId="77777777" w:rsidR="002B76D9" w:rsidRPr="004F40E2" w:rsidRDefault="002B76D9" w:rsidP="004F40E2">
            <w:pPr>
              <w:pStyle w:val="ListParagraph"/>
              <w:numPr>
                <w:ilvl w:val="0"/>
                <w:numId w:val="12"/>
              </w:numPr>
              <w:rPr>
                <w:moveTo w:id="41" w:author="Priya Vasudevan1" w:date="2021-08-27T12:39:00Z"/>
                <w:rFonts w:eastAsia="Times New Roman" w:cstheme="minorHAnsi"/>
                <w:color w:val="333333"/>
                <w:sz w:val="21"/>
                <w:szCs w:val="21"/>
              </w:rPr>
            </w:pPr>
            <w:moveTo w:id="42" w:author="Priya Vasudevan1" w:date="2021-08-27T12:39:00Z">
              <w:r w:rsidRPr="004F40E2">
                <w:rPr>
                  <w:rFonts w:eastAsia="Times New Roman" w:cstheme="minorHAnsi"/>
                  <w:color w:val="333333"/>
                  <w:sz w:val="21"/>
                  <w:szCs w:val="21"/>
                </w:rPr>
                <w:t>If you have multiple Azure subscriptions, specify the relevant subscription ID:</w:t>
              </w:r>
            </w:moveTo>
          </w:p>
          <w:p w14:paraId="414B28E8" w14:textId="77777777" w:rsidR="002B76D9" w:rsidRDefault="002B76D9" w:rsidP="004F40E2">
            <w:pPr>
              <w:ind w:firstLine="720"/>
              <w:rPr>
                <w:moveTo w:id="43" w:author="Priya Vasudevan1" w:date="2021-08-27T12:39:00Z"/>
              </w:rPr>
            </w:pPr>
            <w:moveTo w:id="44" w:author="Priya Vasudevan1" w:date="2021-08-27T12:39:00Z">
              <w:r w:rsidRPr="004F40E2">
                <w:rPr>
                  <w:i/>
                  <w:color w:val="5B9BD5" w:themeColor="accent1"/>
                </w:rPr>
                <w:t xml:space="preserve">                              </w:t>
              </w:r>
              <w:proofErr w:type="spellStart"/>
              <w:r w:rsidRPr="004F40E2">
                <w:rPr>
                  <w:i/>
                  <w:color w:val="5B9BD5" w:themeColor="accent1"/>
                </w:rPr>
                <w:t>az</w:t>
              </w:r>
              <w:proofErr w:type="spellEnd"/>
              <w:r w:rsidRPr="004F40E2">
                <w:rPr>
                  <w:i/>
                  <w:color w:val="5B9BD5" w:themeColor="accent1"/>
                </w:rPr>
                <w:t xml:space="preserve"> account set --subscription &lt;subscription-id&gt;</w:t>
              </w:r>
            </w:moveTo>
          </w:p>
          <w:p w14:paraId="7B6D1E53" w14:textId="77777777" w:rsidR="002B76D9" w:rsidRPr="004F40E2" w:rsidRDefault="002B76D9" w:rsidP="004F40E2">
            <w:pPr>
              <w:pStyle w:val="ListParagraph"/>
              <w:numPr>
                <w:ilvl w:val="0"/>
                <w:numId w:val="12"/>
              </w:numPr>
              <w:rPr>
                <w:moveTo w:id="45" w:author="Priya Vasudevan1" w:date="2021-08-27T12:39:00Z"/>
                <w:rFonts w:eastAsia="Times New Roman" w:cstheme="minorHAnsi"/>
                <w:color w:val="333333"/>
                <w:sz w:val="21"/>
                <w:szCs w:val="21"/>
              </w:rPr>
            </w:pPr>
            <w:moveTo w:id="46" w:author="Priya Vasudevan1" w:date="2021-08-27T12:39:00Z">
              <w:r w:rsidRPr="004F40E2">
                <w:rPr>
                  <w:rFonts w:eastAsia="Times New Roman" w:cstheme="minorHAnsi"/>
                  <w:color w:val="333333"/>
                  <w:sz w:val="21"/>
                  <w:szCs w:val="21"/>
                </w:rPr>
                <w:t xml:space="preserve">Register the </w:t>
              </w:r>
              <w:proofErr w:type="spellStart"/>
              <w:r w:rsidRPr="004F40E2">
                <w:rPr>
                  <w:rFonts w:eastAsia="Times New Roman" w:cstheme="minorHAnsi"/>
                  <w:color w:val="333333"/>
                  <w:sz w:val="21"/>
                  <w:szCs w:val="21"/>
                </w:rPr>
                <w:t>Microsoft.RedHatOpenShift</w:t>
              </w:r>
              <w:proofErr w:type="spellEnd"/>
              <w:r w:rsidRPr="004F40E2">
                <w:rPr>
                  <w:rFonts w:eastAsia="Times New Roman" w:cstheme="minorHAnsi"/>
                  <w:color w:val="333333"/>
                  <w:sz w:val="21"/>
                  <w:szCs w:val="21"/>
                </w:rPr>
                <w:t xml:space="preserve"> resource provider:</w:t>
              </w:r>
            </w:moveTo>
          </w:p>
          <w:p w14:paraId="24315263" w14:textId="77777777" w:rsidR="002B76D9" w:rsidRPr="004F40E2" w:rsidRDefault="002B76D9" w:rsidP="004F40E2">
            <w:pPr>
              <w:ind w:firstLine="720"/>
              <w:rPr>
                <w:moveTo w:id="47" w:author="Priya Vasudevan1" w:date="2021-08-27T12:39:00Z"/>
                <w:i/>
                <w:color w:val="5B9BD5" w:themeColor="accent1"/>
              </w:rPr>
            </w:pPr>
            <w:moveTo w:id="48" w:author="Priya Vasudevan1" w:date="2021-08-27T12:39:00Z">
              <w:r w:rsidRPr="004F40E2">
                <w:rPr>
                  <w:i/>
                  <w:color w:val="5B9BD5" w:themeColor="accent1"/>
                </w:rPr>
                <w:t xml:space="preserve">                              </w:t>
              </w:r>
              <w:proofErr w:type="spellStart"/>
              <w:r w:rsidRPr="004F40E2">
                <w:rPr>
                  <w:i/>
                  <w:color w:val="5B9BD5" w:themeColor="accent1"/>
                </w:rPr>
                <w:t>az</w:t>
              </w:r>
              <w:proofErr w:type="spellEnd"/>
              <w:r w:rsidRPr="004F40E2">
                <w:rPr>
                  <w:i/>
                  <w:color w:val="5B9BD5" w:themeColor="accent1"/>
                </w:rPr>
                <w:t xml:space="preserve"> provider register -n </w:t>
              </w:r>
              <w:proofErr w:type="spellStart"/>
              <w:r w:rsidRPr="004F40E2">
                <w:rPr>
                  <w:i/>
                  <w:color w:val="5B9BD5" w:themeColor="accent1"/>
                </w:rPr>
                <w:t>Microsoft.RedHatOpenShift</w:t>
              </w:r>
              <w:proofErr w:type="spellEnd"/>
              <w:r w:rsidRPr="004F40E2">
                <w:rPr>
                  <w:i/>
                  <w:color w:val="5B9BD5" w:themeColor="accent1"/>
                </w:rPr>
                <w:t xml:space="preserve"> --wait</w:t>
              </w:r>
            </w:moveTo>
          </w:p>
          <w:p w14:paraId="133259BD" w14:textId="77777777" w:rsidR="002B76D9" w:rsidRPr="004F40E2" w:rsidRDefault="002B76D9" w:rsidP="004F40E2">
            <w:pPr>
              <w:pStyle w:val="ListParagraph"/>
              <w:numPr>
                <w:ilvl w:val="0"/>
                <w:numId w:val="12"/>
              </w:numPr>
              <w:rPr>
                <w:moveTo w:id="49" w:author="Priya Vasudevan1" w:date="2021-08-27T12:39:00Z"/>
                <w:rFonts w:eastAsia="Times New Roman" w:cstheme="minorHAnsi"/>
                <w:color w:val="333333"/>
                <w:sz w:val="21"/>
                <w:szCs w:val="21"/>
              </w:rPr>
            </w:pPr>
            <w:moveTo w:id="50" w:author="Priya Vasudevan1" w:date="2021-08-27T12:39:00Z">
              <w:r w:rsidRPr="004F40E2">
                <w:rPr>
                  <w:rFonts w:eastAsia="Times New Roman" w:cstheme="minorHAnsi"/>
                  <w:color w:val="333333"/>
                  <w:sz w:val="21"/>
                  <w:szCs w:val="21"/>
                </w:rPr>
                <w:t xml:space="preserve">Register the </w:t>
              </w:r>
              <w:proofErr w:type="spellStart"/>
              <w:r w:rsidRPr="004F40E2">
                <w:rPr>
                  <w:rFonts w:eastAsia="Times New Roman" w:cstheme="minorHAnsi"/>
                  <w:color w:val="333333"/>
                  <w:sz w:val="21"/>
                  <w:szCs w:val="21"/>
                </w:rPr>
                <w:t>Microsoft.Compute</w:t>
              </w:r>
              <w:proofErr w:type="spellEnd"/>
              <w:r w:rsidRPr="004F40E2">
                <w:rPr>
                  <w:rFonts w:eastAsia="Times New Roman" w:cstheme="minorHAnsi"/>
                  <w:color w:val="333333"/>
                  <w:sz w:val="21"/>
                  <w:szCs w:val="21"/>
                </w:rPr>
                <w:t xml:space="preserve"> resource provider:</w:t>
              </w:r>
            </w:moveTo>
          </w:p>
          <w:p w14:paraId="0DA95CDD" w14:textId="77777777" w:rsidR="002B76D9" w:rsidRDefault="002B76D9" w:rsidP="004F40E2">
            <w:pPr>
              <w:ind w:firstLine="720"/>
              <w:rPr>
                <w:moveTo w:id="51" w:author="Priya Vasudevan1" w:date="2021-08-27T12:39:00Z"/>
              </w:rPr>
            </w:pPr>
            <w:moveTo w:id="52" w:author="Priya Vasudevan1" w:date="2021-08-27T12:39:00Z">
              <w:r w:rsidRPr="004F40E2">
                <w:rPr>
                  <w:i/>
                  <w:color w:val="5B9BD5" w:themeColor="accent1"/>
                </w:rPr>
                <w:t>                               </w:t>
              </w:r>
              <w:proofErr w:type="spellStart"/>
              <w:r w:rsidRPr="004F40E2">
                <w:rPr>
                  <w:i/>
                  <w:color w:val="5B9BD5" w:themeColor="accent1"/>
                </w:rPr>
                <w:t>az</w:t>
              </w:r>
              <w:proofErr w:type="spellEnd"/>
              <w:r w:rsidRPr="004F40E2">
                <w:rPr>
                  <w:i/>
                  <w:color w:val="5B9BD5" w:themeColor="accent1"/>
                </w:rPr>
                <w:t xml:space="preserve"> provider register -n </w:t>
              </w:r>
              <w:proofErr w:type="spellStart"/>
              <w:r w:rsidRPr="004F40E2">
                <w:rPr>
                  <w:i/>
                  <w:color w:val="5B9BD5" w:themeColor="accent1"/>
                </w:rPr>
                <w:t>Microsoft.Compute</w:t>
              </w:r>
              <w:proofErr w:type="spellEnd"/>
              <w:r w:rsidRPr="004F40E2">
                <w:rPr>
                  <w:i/>
                  <w:color w:val="5B9BD5" w:themeColor="accent1"/>
                </w:rPr>
                <w:t xml:space="preserve"> --wait</w:t>
              </w:r>
            </w:moveTo>
          </w:p>
          <w:p w14:paraId="355C3C6A" w14:textId="77777777" w:rsidR="002B76D9" w:rsidRPr="004F40E2" w:rsidRDefault="002B76D9" w:rsidP="004F40E2">
            <w:pPr>
              <w:pStyle w:val="ListParagraph"/>
              <w:numPr>
                <w:ilvl w:val="0"/>
                <w:numId w:val="12"/>
              </w:numPr>
              <w:rPr>
                <w:moveTo w:id="53" w:author="Priya Vasudevan1" w:date="2021-08-27T12:39:00Z"/>
                <w:rFonts w:eastAsia="Times New Roman" w:cstheme="minorHAnsi"/>
                <w:color w:val="333333"/>
                <w:sz w:val="21"/>
                <w:szCs w:val="21"/>
              </w:rPr>
            </w:pPr>
            <w:moveTo w:id="54" w:author="Priya Vasudevan1" w:date="2021-08-27T12:39:00Z">
              <w:r w:rsidRPr="004F40E2">
                <w:rPr>
                  <w:rFonts w:eastAsia="Times New Roman" w:cstheme="minorHAnsi"/>
                  <w:color w:val="333333"/>
                  <w:sz w:val="21"/>
                  <w:szCs w:val="21"/>
                </w:rPr>
                <w:t xml:space="preserve">Register the </w:t>
              </w:r>
              <w:proofErr w:type="spellStart"/>
              <w:r w:rsidRPr="004F40E2">
                <w:rPr>
                  <w:rFonts w:eastAsia="Times New Roman" w:cstheme="minorHAnsi"/>
                  <w:color w:val="333333"/>
                  <w:sz w:val="21"/>
                  <w:szCs w:val="21"/>
                </w:rPr>
                <w:t>Microsoft.Storage</w:t>
              </w:r>
              <w:proofErr w:type="spellEnd"/>
              <w:r w:rsidRPr="004F40E2">
                <w:rPr>
                  <w:rFonts w:eastAsia="Times New Roman" w:cstheme="minorHAnsi"/>
                  <w:color w:val="333333"/>
                  <w:sz w:val="21"/>
                  <w:szCs w:val="21"/>
                </w:rPr>
                <w:t xml:space="preserve"> resource provider:</w:t>
              </w:r>
            </w:moveTo>
          </w:p>
          <w:p w14:paraId="2E8675D7" w14:textId="77777777" w:rsidR="002B76D9" w:rsidRDefault="002B76D9" w:rsidP="004F40E2">
            <w:pPr>
              <w:ind w:firstLine="720"/>
              <w:rPr>
                <w:moveTo w:id="55" w:author="Priya Vasudevan1" w:date="2021-08-27T12:39:00Z"/>
              </w:rPr>
            </w:pPr>
            <w:moveTo w:id="56" w:author="Priya Vasudevan1" w:date="2021-08-27T12:39:00Z">
              <w:r>
                <w:t xml:space="preserve">                              </w:t>
              </w:r>
              <w:proofErr w:type="spellStart"/>
              <w:r w:rsidRPr="004F40E2">
                <w:rPr>
                  <w:i/>
                  <w:color w:val="5B9BD5" w:themeColor="accent1"/>
                </w:rPr>
                <w:t>az</w:t>
              </w:r>
              <w:proofErr w:type="spellEnd"/>
              <w:r w:rsidRPr="004F40E2">
                <w:rPr>
                  <w:i/>
                  <w:color w:val="5B9BD5" w:themeColor="accent1"/>
                </w:rPr>
                <w:t xml:space="preserve"> provider register -n </w:t>
              </w:r>
              <w:proofErr w:type="spellStart"/>
              <w:r w:rsidRPr="004F40E2">
                <w:rPr>
                  <w:i/>
                  <w:color w:val="5B9BD5" w:themeColor="accent1"/>
                </w:rPr>
                <w:t>Microsoft.Storage</w:t>
              </w:r>
              <w:proofErr w:type="spellEnd"/>
              <w:r w:rsidRPr="004F40E2">
                <w:rPr>
                  <w:i/>
                  <w:color w:val="5B9BD5" w:themeColor="accent1"/>
                </w:rPr>
                <w:t xml:space="preserve"> --wait</w:t>
              </w:r>
            </w:moveTo>
          </w:p>
          <w:p w14:paraId="77638FF2" w14:textId="77777777" w:rsidR="002B76D9" w:rsidRPr="004F40E2" w:rsidRDefault="002B76D9" w:rsidP="004F40E2">
            <w:pPr>
              <w:pStyle w:val="ListParagraph"/>
              <w:numPr>
                <w:ilvl w:val="0"/>
                <w:numId w:val="12"/>
              </w:numPr>
              <w:rPr>
                <w:moveTo w:id="57" w:author="Priya Vasudevan1" w:date="2021-08-27T12:39:00Z"/>
                <w:rFonts w:eastAsia="Times New Roman" w:cstheme="minorHAnsi"/>
                <w:color w:val="333333"/>
                <w:sz w:val="21"/>
                <w:szCs w:val="21"/>
              </w:rPr>
            </w:pPr>
            <w:moveTo w:id="58" w:author="Priya Vasudevan1" w:date="2021-08-27T12:39:00Z">
              <w:r w:rsidRPr="004F40E2">
                <w:rPr>
                  <w:rFonts w:eastAsia="Times New Roman" w:cstheme="minorHAnsi"/>
                  <w:color w:val="333333"/>
                  <w:sz w:val="21"/>
                  <w:szCs w:val="21"/>
                </w:rPr>
                <w:t xml:space="preserve">Create Resource </w:t>
              </w:r>
              <w:proofErr w:type="gramStart"/>
              <w:r w:rsidRPr="004F40E2">
                <w:rPr>
                  <w:rFonts w:eastAsia="Times New Roman" w:cstheme="minorHAnsi"/>
                  <w:color w:val="333333"/>
                  <w:sz w:val="21"/>
                  <w:szCs w:val="21"/>
                </w:rPr>
                <w:t>Group  -</w:t>
              </w:r>
              <w:proofErr w:type="gramEnd"/>
              <w:r w:rsidRPr="004F40E2">
                <w:rPr>
                  <w:rFonts w:eastAsia="Times New Roman" w:cstheme="minorHAnsi"/>
                  <w:color w:val="333333"/>
                  <w:sz w:val="21"/>
                  <w:szCs w:val="21"/>
                </w:rPr>
                <w:t xml:space="preserve"> Create a resource group for ARO</w:t>
              </w:r>
            </w:moveTo>
          </w:p>
          <w:p w14:paraId="419624C2" w14:textId="77777777" w:rsidR="002B76D9" w:rsidRPr="004F40E2" w:rsidRDefault="002B76D9" w:rsidP="004F40E2">
            <w:pPr>
              <w:pStyle w:val="ListParagraph"/>
              <w:numPr>
                <w:ilvl w:val="0"/>
                <w:numId w:val="12"/>
              </w:numPr>
              <w:rPr>
                <w:moveTo w:id="59" w:author="Priya Vasudevan1" w:date="2021-08-27T12:39:00Z"/>
                <w:rFonts w:eastAsia="Times New Roman" w:cstheme="minorHAnsi"/>
                <w:color w:val="333333"/>
                <w:sz w:val="21"/>
                <w:szCs w:val="21"/>
              </w:rPr>
            </w:pPr>
            <w:moveTo w:id="60" w:author="Priya Vasudevan1" w:date="2021-08-27T12:39:00Z">
              <w:r w:rsidRPr="004F40E2">
                <w:rPr>
                  <w:rFonts w:eastAsia="Times New Roman" w:cstheme="minorHAnsi"/>
                  <w:color w:val="333333"/>
                  <w:sz w:val="21"/>
                  <w:szCs w:val="21"/>
                </w:rPr>
                <w:t xml:space="preserve">Create VNET - Create a VNET for ARO </w:t>
              </w:r>
            </w:moveTo>
          </w:p>
          <w:p w14:paraId="380D0B68" w14:textId="77777777" w:rsidR="002B76D9" w:rsidRPr="004F40E2" w:rsidRDefault="002B76D9" w:rsidP="004F40E2">
            <w:pPr>
              <w:pStyle w:val="ListParagraph"/>
              <w:numPr>
                <w:ilvl w:val="0"/>
                <w:numId w:val="12"/>
              </w:numPr>
              <w:rPr>
                <w:moveTo w:id="61" w:author="Priya Vasudevan1" w:date="2021-08-27T12:39:00Z"/>
                <w:rFonts w:eastAsia="Times New Roman" w:cstheme="minorHAnsi"/>
                <w:color w:val="333333"/>
                <w:sz w:val="21"/>
                <w:szCs w:val="21"/>
              </w:rPr>
            </w:pPr>
            <w:moveTo w:id="62" w:author="Priya Vasudevan1" w:date="2021-08-27T12:39:00Z">
              <w:r w:rsidRPr="004F40E2">
                <w:rPr>
                  <w:rFonts w:eastAsia="Times New Roman" w:cstheme="minorHAnsi"/>
                  <w:color w:val="333333"/>
                  <w:sz w:val="21"/>
                  <w:szCs w:val="21"/>
                </w:rPr>
                <w:t>Add an empty subnet for the master nodes and worker nodes.</w:t>
              </w:r>
            </w:moveTo>
          </w:p>
          <w:p w14:paraId="677B61F5" w14:textId="77777777" w:rsidR="002B76D9" w:rsidRPr="004F40E2" w:rsidRDefault="002B76D9" w:rsidP="004F40E2">
            <w:pPr>
              <w:pStyle w:val="ListParagraph"/>
              <w:numPr>
                <w:ilvl w:val="0"/>
                <w:numId w:val="12"/>
              </w:numPr>
              <w:rPr>
                <w:moveTo w:id="63" w:author="Priya Vasudevan1" w:date="2021-08-27T12:39:00Z"/>
                <w:rFonts w:eastAsia="Times New Roman" w:cstheme="minorHAnsi"/>
                <w:color w:val="333333"/>
                <w:sz w:val="21"/>
                <w:szCs w:val="21"/>
              </w:rPr>
            </w:pPr>
            <w:moveTo w:id="64" w:author="Priya Vasudevan1" w:date="2021-08-27T12:39:00Z">
              <w:r w:rsidRPr="004F40E2">
                <w:rPr>
                  <w:rFonts w:eastAsia="Times New Roman" w:cstheme="minorHAnsi"/>
                  <w:color w:val="333333"/>
                  <w:sz w:val="21"/>
                  <w:szCs w:val="21"/>
                </w:rPr>
                <w:t>Disable subnet private endpoint policies on the master subnet. This is required to be able to connect and manage the cluster.</w:t>
              </w:r>
            </w:moveTo>
          </w:p>
          <w:p w14:paraId="0369D14B" w14:textId="77777777" w:rsidR="002B76D9" w:rsidRPr="004F40E2" w:rsidRDefault="002B76D9" w:rsidP="004F40E2">
            <w:pPr>
              <w:rPr>
                <w:moveTo w:id="65" w:author="Priya Vasudevan1" w:date="2021-08-27T12:39:00Z"/>
                <w:i/>
                <w:color w:val="5B9BD5" w:themeColor="accent1"/>
              </w:rPr>
            </w:pPr>
            <w:moveTo w:id="66" w:author="Priya Vasudevan1" w:date="2021-08-27T12:39:00Z">
              <w:r w:rsidRPr="004F40E2">
                <w:rPr>
                  <w:i/>
                  <w:color w:val="5B9BD5" w:themeColor="accent1"/>
                </w:rPr>
                <w:t xml:space="preserve">                              </w:t>
              </w:r>
              <w:proofErr w:type="spellStart"/>
              <w:r w:rsidRPr="004F40E2">
                <w:rPr>
                  <w:i/>
                  <w:color w:val="5B9BD5" w:themeColor="accent1"/>
                </w:rPr>
                <w:t>az</w:t>
              </w:r>
              <w:proofErr w:type="spellEnd"/>
              <w:r w:rsidRPr="004F40E2">
                <w:rPr>
                  <w:i/>
                  <w:color w:val="5B9BD5" w:themeColor="accent1"/>
                </w:rPr>
                <w:t xml:space="preserve"> network </w:t>
              </w:r>
              <w:proofErr w:type="spellStart"/>
              <w:r w:rsidRPr="004F40E2">
                <w:rPr>
                  <w:i/>
                  <w:color w:val="5B9BD5" w:themeColor="accent1"/>
                </w:rPr>
                <w:t>vnet</w:t>
              </w:r>
              <w:proofErr w:type="spellEnd"/>
              <w:r w:rsidRPr="004F40E2">
                <w:rPr>
                  <w:i/>
                  <w:color w:val="5B9BD5" w:themeColor="accent1"/>
                </w:rPr>
                <w:t xml:space="preserve"> subnet update \</w:t>
              </w:r>
            </w:moveTo>
          </w:p>
          <w:p w14:paraId="0D8EE332" w14:textId="77777777" w:rsidR="002B76D9" w:rsidRPr="004F40E2" w:rsidRDefault="002B76D9" w:rsidP="004F40E2">
            <w:pPr>
              <w:rPr>
                <w:moveTo w:id="67" w:author="Priya Vasudevan1" w:date="2021-08-27T12:39:00Z"/>
                <w:i/>
                <w:color w:val="5B9BD5" w:themeColor="accent1"/>
              </w:rPr>
            </w:pPr>
            <w:moveTo w:id="68" w:author="Priya Vasudevan1" w:date="2021-08-27T12:39:00Z">
              <w:r w:rsidRPr="004F40E2">
                <w:rPr>
                  <w:i/>
                  <w:color w:val="5B9BD5" w:themeColor="accent1"/>
                </w:rPr>
                <w:t>                               --name &lt;master subnet name&gt; \</w:t>
              </w:r>
            </w:moveTo>
          </w:p>
          <w:p w14:paraId="3DAEAA70" w14:textId="77777777" w:rsidR="002B76D9" w:rsidRPr="004F40E2" w:rsidRDefault="002B76D9" w:rsidP="004F40E2">
            <w:pPr>
              <w:rPr>
                <w:moveTo w:id="69" w:author="Priya Vasudevan1" w:date="2021-08-27T12:39:00Z"/>
                <w:i/>
                <w:color w:val="5B9BD5" w:themeColor="accent1"/>
              </w:rPr>
            </w:pPr>
            <w:moveTo w:id="70" w:author="Priya Vasudevan1" w:date="2021-08-27T12:39:00Z">
              <w:r w:rsidRPr="004F40E2">
                <w:rPr>
                  <w:i/>
                  <w:color w:val="5B9BD5" w:themeColor="accent1"/>
                </w:rPr>
                <w:t>                               --resource-group &lt;resource group name&gt; \</w:t>
              </w:r>
            </w:moveTo>
          </w:p>
          <w:p w14:paraId="70CD6A25" w14:textId="77777777" w:rsidR="002B76D9" w:rsidRPr="004F40E2" w:rsidRDefault="002B76D9" w:rsidP="004F40E2">
            <w:pPr>
              <w:rPr>
                <w:moveTo w:id="71" w:author="Priya Vasudevan1" w:date="2021-08-27T12:39:00Z"/>
                <w:i/>
                <w:color w:val="5B9BD5" w:themeColor="accent1"/>
              </w:rPr>
            </w:pPr>
            <w:moveTo w:id="72" w:author="Priya Vasudevan1" w:date="2021-08-27T12:39:00Z">
              <w:r w:rsidRPr="004F40E2">
                <w:rPr>
                  <w:i/>
                  <w:color w:val="5B9BD5" w:themeColor="accent1"/>
                </w:rPr>
                <w:t>                               --</w:t>
              </w:r>
              <w:proofErr w:type="spellStart"/>
              <w:r w:rsidRPr="004F40E2">
                <w:rPr>
                  <w:i/>
                  <w:color w:val="5B9BD5" w:themeColor="accent1"/>
                </w:rPr>
                <w:t>vnet</w:t>
              </w:r>
              <w:proofErr w:type="spellEnd"/>
              <w:r w:rsidRPr="004F40E2">
                <w:rPr>
                  <w:i/>
                  <w:color w:val="5B9BD5" w:themeColor="accent1"/>
                </w:rPr>
                <w:t>-name &lt;</w:t>
              </w:r>
              <w:proofErr w:type="spellStart"/>
              <w:r w:rsidRPr="004F40E2">
                <w:rPr>
                  <w:i/>
                  <w:color w:val="5B9BD5" w:themeColor="accent1"/>
                </w:rPr>
                <w:t>vnet</w:t>
              </w:r>
              <w:proofErr w:type="spellEnd"/>
              <w:r w:rsidRPr="004F40E2">
                <w:rPr>
                  <w:i/>
                  <w:color w:val="5B9BD5" w:themeColor="accent1"/>
                </w:rPr>
                <w:t xml:space="preserve"> name&gt; \</w:t>
              </w:r>
            </w:moveTo>
          </w:p>
          <w:p w14:paraId="136DF705" w14:textId="77777777" w:rsidR="002B76D9" w:rsidRDefault="002B76D9" w:rsidP="004F40E2">
            <w:pPr>
              <w:rPr>
                <w:moveTo w:id="73" w:author="Priya Vasudevan1" w:date="2021-08-27T12:39:00Z"/>
              </w:rPr>
            </w:pPr>
            <w:moveTo w:id="74" w:author="Priya Vasudevan1" w:date="2021-08-27T12:39:00Z">
              <w:r w:rsidRPr="004F40E2">
                <w:rPr>
                  <w:i/>
                  <w:color w:val="5B9BD5" w:themeColor="accent1"/>
                </w:rPr>
                <w:t>                               --disable-private-link-service-network-policies true</w:t>
              </w:r>
              <w:r>
                <w:t xml:space="preserve">                </w:t>
              </w:r>
            </w:moveTo>
          </w:p>
          <w:p w14:paraId="7CAA2BBE" w14:textId="77777777" w:rsidR="002B76D9" w:rsidRDefault="002B76D9" w:rsidP="004F40E2">
            <w:pPr>
              <w:pStyle w:val="ListParagraph"/>
              <w:numPr>
                <w:ilvl w:val="0"/>
                <w:numId w:val="12"/>
              </w:numPr>
              <w:rPr>
                <w:moveTo w:id="75" w:author="Priya Vasudevan1" w:date="2021-08-27T12:39:00Z"/>
              </w:rPr>
            </w:pPr>
            <w:moveTo w:id="76" w:author="Priya Vasudevan1" w:date="2021-08-27T12:39:00Z">
              <w:r>
                <w:t xml:space="preserve"> </w:t>
              </w:r>
              <w:r w:rsidRPr="004F40E2">
                <w:rPr>
                  <w:rFonts w:eastAsia="Times New Roman" w:cstheme="minorHAnsi"/>
                  <w:color w:val="333333"/>
                  <w:sz w:val="21"/>
                  <w:szCs w:val="21"/>
                </w:rPr>
                <w:t xml:space="preserve">Create ARO cluster (Replace resource group name, </w:t>
              </w:r>
              <w:proofErr w:type="spellStart"/>
              <w:r w:rsidRPr="004F40E2">
                <w:rPr>
                  <w:rFonts w:eastAsia="Times New Roman" w:cstheme="minorHAnsi"/>
                  <w:color w:val="333333"/>
                  <w:sz w:val="21"/>
                  <w:szCs w:val="21"/>
                </w:rPr>
                <w:t>vnet</w:t>
              </w:r>
              <w:proofErr w:type="spellEnd"/>
              <w:r w:rsidRPr="004F40E2">
                <w:rPr>
                  <w:rFonts w:eastAsia="Times New Roman" w:cstheme="minorHAnsi"/>
                  <w:color w:val="333333"/>
                  <w:sz w:val="21"/>
                  <w:szCs w:val="21"/>
                </w:rPr>
                <w:t xml:space="preserve"> name, master subnet name, worker subnet name, domain name&gt;</w:t>
              </w:r>
            </w:moveTo>
          </w:p>
          <w:p w14:paraId="275D0951" w14:textId="77777777" w:rsidR="002B76D9" w:rsidRPr="004F40E2" w:rsidRDefault="002B76D9" w:rsidP="004F40E2">
            <w:pPr>
              <w:rPr>
                <w:moveTo w:id="77" w:author="Priya Vasudevan1" w:date="2021-08-27T12:39:00Z"/>
                <w:i/>
                <w:color w:val="5B9BD5" w:themeColor="accent1"/>
              </w:rPr>
            </w:pPr>
            <w:moveTo w:id="78" w:author="Priya Vasudevan1" w:date="2021-08-27T12:39:00Z">
              <w:r w:rsidRPr="004F40E2">
                <w:rPr>
                  <w:i/>
                  <w:color w:val="5B9BD5" w:themeColor="accent1"/>
                </w:rPr>
                <w:t xml:space="preserve">                              </w:t>
              </w:r>
              <w:proofErr w:type="spellStart"/>
              <w:r w:rsidRPr="004F40E2">
                <w:rPr>
                  <w:i/>
                  <w:color w:val="5B9BD5" w:themeColor="accent1"/>
                </w:rPr>
                <w:t>az</w:t>
              </w:r>
              <w:proofErr w:type="spellEnd"/>
              <w:r w:rsidRPr="004F40E2">
                <w:rPr>
                  <w:i/>
                  <w:color w:val="5B9BD5" w:themeColor="accent1"/>
                </w:rPr>
                <w:t xml:space="preserve"> </w:t>
              </w:r>
              <w:proofErr w:type="spellStart"/>
              <w:r w:rsidRPr="004F40E2">
                <w:rPr>
                  <w:i/>
                  <w:color w:val="5B9BD5" w:themeColor="accent1"/>
                </w:rPr>
                <w:t>aro</w:t>
              </w:r>
              <w:proofErr w:type="spellEnd"/>
              <w:r w:rsidRPr="004F40E2">
                <w:rPr>
                  <w:i/>
                  <w:color w:val="5B9BD5" w:themeColor="accent1"/>
                </w:rPr>
                <w:t xml:space="preserve"> create \</w:t>
              </w:r>
            </w:moveTo>
          </w:p>
          <w:p w14:paraId="373B347B" w14:textId="77777777" w:rsidR="002B76D9" w:rsidRPr="004F40E2" w:rsidRDefault="002B76D9" w:rsidP="004F40E2">
            <w:pPr>
              <w:rPr>
                <w:moveTo w:id="79" w:author="Priya Vasudevan1" w:date="2021-08-27T12:39:00Z"/>
                <w:i/>
                <w:color w:val="5B9BD5" w:themeColor="accent1"/>
              </w:rPr>
            </w:pPr>
            <w:moveTo w:id="80" w:author="Priya Vasudevan1" w:date="2021-08-27T12:39:00Z">
              <w:r w:rsidRPr="004F40E2">
                <w:rPr>
                  <w:i/>
                  <w:color w:val="5B9BD5" w:themeColor="accent1"/>
                </w:rPr>
                <w:t>                               --resource-group &lt;resource group name&gt; \</w:t>
              </w:r>
            </w:moveTo>
          </w:p>
          <w:p w14:paraId="7559142B" w14:textId="77777777" w:rsidR="002B76D9" w:rsidRPr="004F40E2" w:rsidRDefault="002B76D9" w:rsidP="004F40E2">
            <w:pPr>
              <w:rPr>
                <w:moveTo w:id="81" w:author="Priya Vasudevan1" w:date="2021-08-27T12:39:00Z"/>
                <w:i/>
                <w:color w:val="5B9BD5" w:themeColor="accent1"/>
              </w:rPr>
            </w:pPr>
            <w:moveTo w:id="82" w:author="Priya Vasudevan1" w:date="2021-08-27T12:39:00Z">
              <w:r w:rsidRPr="004F40E2">
                <w:rPr>
                  <w:i/>
                  <w:color w:val="5B9BD5" w:themeColor="accent1"/>
                </w:rPr>
                <w:t>                               --</w:t>
              </w:r>
              <w:proofErr w:type="gramStart"/>
              <w:r w:rsidRPr="004F40E2">
                <w:rPr>
                  <w:i/>
                  <w:color w:val="5B9BD5" w:themeColor="accent1"/>
                </w:rPr>
                <w:t>name  &lt;</w:t>
              </w:r>
              <w:proofErr w:type="spellStart"/>
              <w:proofErr w:type="gramEnd"/>
              <w:r w:rsidRPr="004F40E2">
                <w:rPr>
                  <w:i/>
                  <w:color w:val="5B9BD5" w:themeColor="accent1"/>
                </w:rPr>
                <w:t>aro</w:t>
              </w:r>
              <w:proofErr w:type="spellEnd"/>
              <w:r w:rsidRPr="004F40E2">
                <w:rPr>
                  <w:i/>
                  <w:color w:val="5B9BD5" w:themeColor="accent1"/>
                </w:rPr>
                <w:t>-cluster name&gt; \</w:t>
              </w:r>
            </w:moveTo>
          </w:p>
          <w:p w14:paraId="7567AC61" w14:textId="77777777" w:rsidR="002B76D9" w:rsidRPr="004F40E2" w:rsidRDefault="002B76D9" w:rsidP="004F40E2">
            <w:pPr>
              <w:rPr>
                <w:moveTo w:id="83" w:author="Priya Vasudevan1" w:date="2021-08-27T12:39:00Z"/>
                <w:i/>
                <w:color w:val="5B9BD5" w:themeColor="accent1"/>
              </w:rPr>
            </w:pPr>
            <w:moveTo w:id="84" w:author="Priya Vasudevan1" w:date="2021-08-27T12:39:00Z">
              <w:r w:rsidRPr="004F40E2">
                <w:rPr>
                  <w:i/>
                  <w:color w:val="5B9BD5" w:themeColor="accent1"/>
                </w:rPr>
                <w:t>                               --</w:t>
              </w:r>
              <w:proofErr w:type="spellStart"/>
              <w:r w:rsidRPr="004F40E2">
                <w:rPr>
                  <w:i/>
                  <w:color w:val="5B9BD5" w:themeColor="accent1"/>
                </w:rPr>
                <w:t>vnet</w:t>
              </w:r>
              <w:proofErr w:type="spellEnd"/>
              <w:r w:rsidRPr="004F40E2">
                <w:rPr>
                  <w:i/>
                  <w:color w:val="5B9BD5" w:themeColor="accent1"/>
                </w:rPr>
                <w:t xml:space="preserve"> &lt;</w:t>
              </w:r>
              <w:proofErr w:type="spellStart"/>
              <w:r w:rsidRPr="004F40E2">
                <w:rPr>
                  <w:i/>
                  <w:color w:val="5B9BD5" w:themeColor="accent1"/>
                </w:rPr>
                <w:t>vnet</w:t>
              </w:r>
              <w:proofErr w:type="spellEnd"/>
              <w:r w:rsidRPr="004F40E2">
                <w:rPr>
                  <w:i/>
                  <w:color w:val="5B9BD5" w:themeColor="accent1"/>
                </w:rPr>
                <w:t xml:space="preserve"> name&gt; \</w:t>
              </w:r>
            </w:moveTo>
          </w:p>
          <w:p w14:paraId="254D01B2" w14:textId="77777777" w:rsidR="002B76D9" w:rsidRPr="004F40E2" w:rsidRDefault="002B76D9" w:rsidP="004F40E2">
            <w:pPr>
              <w:rPr>
                <w:moveTo w:id="85" w:author="Priya Vasudevan1" w:date="2021-08-27T12:39:00Z"/>
                <w:i/>
                <w:color w:val="5B9BD5" w:themeColor="accent1"/>
              </w:rPr>
            </w:pPr>
            <w:moveTo w:id="86" w:author="Priya Vasudevan1" w:date="2021-08-27T12:39:00Z">
              <w:r w:rsidRPr="004F40E2">
                <w:rPr>
                  <w:i/>
                  <w:color w:val="5B9BD5" w:themeColor="accent1"/>
                </w:rPr>
                <w:t>                               --master-subnet &lt;master subnet name&gt; \</w:t>
              </w:r>
            </w:moveTo>
          </w:p>
          <w:p w14:paraId="1646D844" w14:textId="77777777" w:rsidR="002B76D9" w:rsidRPr="004F40E2" w:rsidRDefault="002B76D9" w:rsidP="004F40E2">
            <w:pPr>
              <w:rPr>
                <w:moveTo w:id="87" w:author="Priya Vasudevan1" w:date="2021-08-27T12:39:00Z"/>
                <w:i/>
                <w:color w:val="5B9BD5" w:themeColor="accent1"/>
              </w:rPr>
            </w:pPr>
            <w:moveTo w:id="88" w:author="Priya Vasudevan1" w:date="2021-08-27T12:39:00Z">
              <w:r w:rsidRPr="004F40E2">
                <w:rPr>
                  <w:i/>
                  <w:color w:val="5B9BD5" w:themeColor="accent1"/>
                </w:rPr>
                <w:t>                               --worker-subnet &lt;worker subnet name&gt; \</w:t>
              </w:r>
            </w:moveTo>
          </w:p>
          <w:p w14:paraId="36E370EF" w14:textId="77777777" w:rsidR="002B76D9" w:rsidRPr="004F40E2" w:rsidRDefault="002B76D9" w:rsidP="004F40E2">
            <w:pPr>
              <w:rPr>
                <w:moveTo w:id="89" w:author="Priya Vasudevan1" w:date="2021-08-27T12:39:00Z"/>
                <w:i/>
                <w:color w:val="5B9BD5" w:themeColor="accent1"/>
              </w:rPr>
            </w:pPr>
            <w:moveTo w:id="90" w:author="Priya Vasudevan1" w:date="2021-08-27T12:39:00Z">
              <w:r w:rsidRPr="004F40E2">
                <w:rPr>
                  <w:i/>
                  <w:color w:val="5B9BD5" w:themeColor="accent1"/>
                </w:rPr>
                <w:t>                               --pull-secret @pull-secret.txt \</w:t>
              </w:r>
            </w:moveTo>
          </w:p>
          <w:p w14:paraId="4E705E8F" w14:textId="77777777" w:rsidR="002B76D9" w:rsidRPr="004F40E2" w:rsidRDefault="002B76D9" w:rsidP="004F40E2">
            <w:pPr>
              <w:rPr>
                <w:moveTo w:id="91" w:author="Priya Vasudevan1" w:date="2021-08-27T12:39:00Z"/>
                <w:i/>
                <w:color w:val="5B9BD5" w:themeColor="accent1"/>
              </w:rPr>
            </w:pPr>
            <w:moveTo w:id="92" w:author="Priya Vasudevan1" w:date="2021-08-27T12:39:00Z">
              <w:r w:rsidRPr="004F40E2">
                <w:rPr>
                  <w:i/>
                  <w:color w:val="5B9BD5" w:themeColor="accent1"/>
                </w:rPr>
                <w:t>                               --</w:t>
              </w:r>
              <w:proofErr w:type="gramStart"/>
              <w:r w:rsidRPr="004F40E2">
                <w:rPr>
                  <w:i/>
                  <w:color w:val="5B9BD5" w:themeColor="accent1"/>
                </w:rPr>
                <w:t>domain  &lt;</w:t>
              </w:r>
              <w:proofErr w:type="gramEnd"/>
              <w:r w:rsidRPr="004F40E2">
                <w:rPr>
                  <w:i/>
                  <w:color w:val="5B9BD5" w:themeColor="accent1"/>
                </w:rPr>
                <w:t>domain name for prod&gt;  \</w:t>
              </w:r>
            </w:moveTo>
          </w:p>
          <w:p w14:paraId="47E876B4" w14:textId="77777777" w:rsidR="002B76D9" w:rsidRPr="004F40E2" w:rsidRDefault="002B76D9" w:rsidP="004F40E2">
            <w:pPr>
              <w:rPr>
                <w:moveTo w:id="93" w:author="Priya Vasudevan1" w:date="2021-08-27T12:39:00Z"/>
                <w:i/>
                <w:color w:val="5B9BD5" w:themeColor="accent1"/>
              </w:rPr>
            </w:pPr>
            <w:moveTo w:id="94" w:author="Priya Vasudevan1" w:date="2021-08-27T12:39:00Z">
              <w:r w:rsidRPr="004F40E2">
                <w:rPr>
                  <w:i/>
                  <w:color w:val="5B9BD5" w:themeColor="accent1"/>
                </w:rPr>
                <w:t>                               --master-</w:t>
              </w:r>
              <w:proofErr w:type="spellStart"/>
              <w:r w:rsidRPr="004F40E2">
                <w:rPr>
                  <w:i/>
                  <w:color w:val="5B9BD5" w:themeColor="accent1"/>
                </w:rPr>
                <w:t>vm</w:t>
              </w:r>
              <w:proofErr w:type="spellEnd"/>
              <w:r w:rsidRPr="004F40E2">
                <w:rPr>
                  <w:i/>
                  <w:color w:val="5B9BD5" w:themeColor="accent1"/>
                </w:rPr>
                <w:t>-size Standard_D8s_v3 \</w:t>
              </w:r>
            </w:moveTo>
          </w:p>
          <w:p w14:paraId="3C1EC0AA" w14:textId="77777777" w:rsidR="002B76D9" w:rsidRPr="004F40E2" w:rsidRDefault="002B76D9" w:rsidP="004F40E2">
            <w:pPr>
              <w:rPr>
                <w:moveTo w:id="95" w:author="Priya Vasudevan1" w:date="2021-08-27T12:39:00Z"/>
                <w:i/>
                <w:color w:val="5B9BD5" w:themeColor="accent1"/>
              </w:rPr>
            </w:pPr>
            <w:moveTo w:id="96" w:author="Priya Vasudevan1" w:date="2021-08-27T12:39:00Z">
              <w:r w:rsidRPr="004F40E2">
                <w:rPr>
                  <w:i/>
                  <w:color w:val="5B9BD5" w:themeColor="accent1"/>
                </w:rPr>
                <w:t>                               --worker-</w:t>
              </w:r>
              <w:proofErr w:type="spellStart"/>
              <w:r w:rsidRPr="004F40E2">
                <w:rPr>
                  <w:i/>
                  <w:color w:val="5B9BD5" w:themeColor="accent1"/>
                </w:rPr>
                <w:t>vm</w:t>
              </w:r>
              <w:proofErr w:type="spellEnd"/>
              <w:r w:rsidRPr="004F40E2">
                <w:rPr>
                  <w:i/>
                  <w:color w:val="5B9BD5" w:themeColor="accent1"/>
                </w:rPr>
                <w:t>-size Standard_D16s_v3 \</w:t>
              </w:r>
            </w:moveTo>
          </w:p>
          <w:p w14:paraId="02D21B78" w14:textId="77777777" w:rsidR="002B76D9" w:rsidRPr="004F40E2" w:rsidRDefault="002B76D9" w:rsidP="004F40E2">
            <w:pPr>
              <w:rPr>
                <w:moveTo w:id="97" w:author="Priya Vasudevan1" w:date="2021-08-27T12:39:00Z"/>
                <w:i/>
                <w:color w:val="5B9BD5" w:themeColor="accent1"/>
              </w:rPr>
            </w:pPr>
            <w:moveTo w:id="98" w:author="Priya Vasudevan1" w:date="2021-08-27T12:39:00Z">
              <w:r w:rsidRPr="004F40E2">
                <w:rPr>
                  <w:i/>
                  <w:color w:val="5B9BD5" w:themeColor="accent1"/>
                </w:rPr>
                <w:t>                               --worker-count 5 \</w:t>
              </w:r>
            </w:moveTo>
          </w:p>
          <w:p w14:paraId="517478AD" w14:textId="77777777" w:rsidR="002B76D9" w:rsidRPr="004F40E2" w:rsidRDefault="002B76D9" w:rsidP="004F40E2">
            <w:pPr>
              <w:rPr>
                <w:moveTo w:id="99" w:author="Priya Vasudevan1" w:date="2021-08-27T12:39:00Z"/>
                <w:i/>
                <w:color w:val="5B9BD5" w:themeColor="accent1"/>
              </w:rPr>
            </w:pPr>
            <w:moveTo w:id="100" w:author="Priya Vasudevan1" w:date="2021-08-27T12:39:00Z">
              <w:r w:rsidRPr="004F40E2">
                <w:rPr>
                  <w:i/>
                  <w:color w:val="5B9BD5" w:themeColor="accent1"/>
                </w:rPr>
                <w:t>                               --worker-</w:t>
              </w:r>
              <w:proofErr w:type="spellStart"/>
              <w:r w:rsidRPr="004F40E2">
                <w:rPr>
                  <w:i/>
                  <w:color w:val="5B9BD5" w:themeColor="accent1"/>
                </w:rPr>
                <w:t>vm</w:t>
              </w:r>
              <w:proofErr w:type="spellEnd"/>
              <w:r w:rsidRPr="004F40E2">
                <w:rPr>
                  <w:i/>
                  <w:color w:val="5B9BD5" w:themeColor="accent1"/>
                </w:rPr>
                <w:t>-disk-size-</w:t>
              </w:r>
              <w:proofErr w:type="spellStart"/>
              <w:r w:rsidRPr="004F40E2">
                <w:rPr>
                  <w:i/>
                  <w:color w:val="5B9BD5" w:themeColor="accent1"/>
                </w:rPr>
                <w:t>gb</w:t>
              </w:r>
              <w:proofErr w:type="spellEnd"/>
              <w:r w:rsidRPr="004F40E2">
                <w:rPr>
                  <w:i/>
                  <w:color w:val="5B9BD5" w:themeColor="accent1"/>
                </w:rPr>
                <w:t xml:space="preserve"> 1024 \</w:t>
              </w:r>
            </w:moveTo>
          </w:p>
          <w:p w14:paraId="7C465385" w14:textId="77777777" w:rsidR="002B76D9" w:rsidRPr="004F40E2" w:rsidRDefault="002B76D9" w:rsidP="004F40E2">
            <w:pPr>
              <w:rPr>
                <w:moveTo w:id="101" w:author="Priya Vasudevan1" w:date="2021-08-27T12:39:00Z"/>
                <w:i/>
                <w:color w:val="5B9BD5" w:themeColor="accent1"/>
              </w:rPr>
            </w:pPr>
            <w:moveTo w:id="102" w:author="Priya Vasudevan1" w:date="2021-08-27T12:39:00Z">
              <w:r w:rsidRPr="004F40E2">
                <w:rPr>
                  <w:i/>
                  <w:color w:val="5B9BD5" w:themeColor="accent1"/>
                </w:rPr>
                <w:t>                               --</w:t>
              </w:r>
              <w:proofErr w:type="spellStart"/>
              <w:r w:rsidRPr="004F40E2">
                <w:rPr>
                  <w:i/>
                  <w:color w:val="5B9BD5" w:themeColor="accent1"/>
                </w:rPr>
                <w:t>apiserver</w:t>
              </w:r>
              <w:proofErr w:type="spellEnd"/>
              <w:r w:rsidRPr="004F40E2">
                <w:rPr>
                  <w:i/>
                  <w:color w:val="5B9BD5" w:themeColor="accent1"/>
                </w:rPr>
                <w:t>-visibility Private \</w:t>
              </w:r>
            </w:moveTo>
          </w:p>
          <w:p w14:paraId="30FF21E2" w14:textId="77777777" w:rsidR="002B76D9" w:rsidRPr="004F40E2" w:rsidRDefault="002B76D9" w:rsidP="004F40E2">
            <w:pPr>
              <w:rPr>
                <w:moveTo w:id="103" w:author="Priya Vasudevan1" w:date="2021-08-27T12:39:00Z"/>
                <w:i/>
                <w:color w:val="5B9BD5" w:themeColor="accent1"/>
              </w:rPr>
            </w:pPr>
            <w:moveTo w:id="104" w:author="Priya Vasudevan1" w:date="2021-08-27T12:39:00Z">
              <w:r w:rsidRPr="004F40E2">
                <w:rPr>
                  <w:i/>
                  <w:color w:val="5B9BD5" w:themeColor="accent1"/>
                </w:rPr>
                <w:t>                               --ingress-visibility Private</w:t>
              </w:r>
            </w:moveTo>
          </w:p>
          <w:p w14:paraId="46C3ABA6" w14:textId="77777777" w:rsidR="002B76D9" w:rsidRDefault="002B76D9" w:rsidP="004F40E2">
            <w:pPr>
              <w:rPr>
                <w:moveTo w:id="105" w:author="Priya Vasudevan1" w:date="2021-08-27T12:39:00Z"/>
                <w:rStyle w:val="Strong"/>
                <w:rFonts w:asciiTheme="majorHAnsi" w:eastAsiaTheme="majorEastAsia" w:hAnsiTheme="majorHAnsi" w:cstheme="majorBidi"/>
                <w:color w:val="2E74B5" w:themeColor="accent1" w:themeShade="BF"/>
                <w:sz w:val="26"/>
                <w:szCs w:val="26"/>
              </w:rPr>
            </w:pPr>
          </w:p>
        </w:tc>
      </w:tr>
    </w:tbl>
    <w:p w14:paraId="2CC740A8" w14:textId="77777777" w:rsidR="002B76D9" w:rsidRDefault="002B76D9" w:rsidP="002B76D9">
      <w:pPr>
        <w:rPr>
          <w:moveTo w:id="106" w:author="Priya Vasudevan1" w:date="2021-08-27T12:39:00Z"/>
          <w:rStyle w:val="Strong"/>
          <w:rFonts w:asciiTheme="majorHAnsi" w:eastAsiaTheme="majorEastAsia" w:hAnsiTheme="majorHAnsi" w:cstheme="majorBidi"/>
          <w:color w:val="2E74B5" w:themeColor="accent1" w:themeShade="BF"/>
          <w:sz w:val="26"/>
          <w:szCs w:val="26"/>
        </w:rPr>
      </w:pPr>
    </w:p>
    <w:moveToRangeEnd w:id="38"/>
    <w:p w14:paraId="49D77B92" w14:textId="77777777" w:rsidR="00A233FC" w:rsidRDefault="00A233FC" w:rsidP="003F664B">
      <w:pPr>
        <w:rPr>
          <w:rFonts w:asciiTheme="majorHAnsi" w:eastAsiaTheme="majorEastAsia" w:hAnsiTheme="majorHAnsi" w:cstheme="majorHAnsi"/>
          <w:b/>
          <w:color w:val="333333"/>
          <w:sz w:val="24"/>
          <w:szCs w:val="24"/>
        </w:rPr>
      </w:pPr>
    </w:p>
    <w:p w14:paraId="125F4EFB" w14:textId="00528A37" w:rsidR="00CC092C" w:rsidDel="002B76D9" w:rsidRDefault="00CC092C" w:rsidP="00CC092C">
      <w:pPr>
        <w:rPr>
          <w:ins w:id="107" w:author="Haritha Tirumuru" w:date="2021-08-26T18:11:00Z"/>
          <w:moveFrom w:id="108" w:author="Priya Vasudevan1" w:date="2021-08-27T12:39:00Z"/>
          <w:rStyle w:val="Strong"/>
          <w:rFonts w:asciiTheme="majorHAnsi" w:eastAsiaTheme="majorEastAsia" w:hAnsiTheme="majorHAnsi" w:cstheme="majorBidi"/>
          <w:color w:val="2E74B5" w:themeColor="accent1" w:themeShade="BF"/>
          <w:sz w:val="26"/>
          <w:szCs w:val="26"/>
        </w:rPr>
      </w:pPr>
      <w:moveFromRangeStart w:id="109" w:author="Priya Vasudevan1" w:date="2021-08-27T12:39:00Z" w:name="move80960364"/>
      <w:moveFrom w:id="110" w:author="Priya Vasudevan1" w:date="2021-08-27T12:39:00Z">
        <w:ins w:id="111" w:author="Haritha Tirumuru" w:date="2021-08-26T18:10:00Z">
          <w:r w:rsidDel="002B76D9">
            <w:rPr>
              <w:rStyle w:val="Strong"/>
              <w:rFonts w:asciiTheme="majorHAnsi" w:eastAsiaTheme="majorEastAsia" w:hAnsiTheme="majorHAnsi" w:cstheme="majorBidi"/>
              <w:color w:val="2E74B5" w:themeColor="accent1" w:themeShade="BF"/>
              <w:sz w:val="26"/>
              <w:szCs w:val="26"/>
            </w:rPr>
            <w:t>ARO</w:t>
          </w:r>
        </w:ins>
        <w:ins w:id="112" w:author="Haritha Tirumuru" w:date="2021-08-26T18:11:00Z">
          <w:r w:rsidDel="002B76D9">
            <w:rPr>
              <w:rStyle w:val="Strong"/>
              <w:rFonts w:asciiTheme="majorHAnsi" w:eastAsiaTheme="majorEastAsia" w:hAnsiTheme="majorHAnsi" w:cstheme="majorBidi"/>
              <w:color w:val="2E74B5" w:themeColor="accent1" w:themeShade="BF"/>
              <w:sz w:val="26"/>
              <w:szCs w:val="26"/>
            </w:rPr>
            <w:t xml:space="preserve"> Cluster Steps</w:t>
          </w:r>
        </w:ins>
      </w:moveFrom>
    </w:p>
    <w:p w14:paraId="021CF09F" w14:textId="798D176D" w:rsidR="00CC092C" w:rsidDel="002B76D9" w:rsidRDefault="00CC092C" w:rsidP="003F664B">
      <w:pPr>
        <w:rPr>
          <w:ins w:id="113" w:author="Haritha Tirumuru" w:date="2021-08-26T18:10:00Z"/>
          <w:moveFrom w:id="114" w:author="Priya Vasudevan1" w:date="2021-08-27T12:39:00Z"/>
          <w:rStyle w:val="Strong"/>
          <w:rFonts w:asciiTheme="majorHAnsi" w:eastAsiaTheme="majorEastAsia" w:hAnsiTheme="majorHAnsi" w:cstheme="majorBidi"/>
          <w:color w:val="2E74B5" w:themeColor="accent1" w:themeShade="BF"/>
          <w:sz w:val="26"/>
          <w:szCs w:val="26"/>
        </w:rPr>
      </w:pPr>
    </w:p>
    <w:tbl>
      <w:tblPr>
        <w:tblStyle w:val="TableGrid"/>
        <w:tblW w:w="0" w:type="auto"/>
        <w:tblLook w:val="04A0" w:firstRow="1" w:lastRow="0" w:firstColumn="1" w:lastColumn="0" w:noHBand="0" w:noVBand="1"/>
      </w:tblPr>
      <w:tblGrid>
        <w:gridCol w:w="9350"/>
      </w:tblGrid>
      <w:tr w:rsidR="00CC092C" w:rsidDel="002B76D9" w14:paraId="5C8BC02F" w14:textId="194563CA" w:rsidTr="00CC092C">
        <w:trPr>
          <w:ins w:id="115" w:author="Haritha Tirumuru" w:date="2021-08-26T18:10:00Z"/>
        </w:trPr>
        <w:tc>
          <w:tcPr>
            <w:tcW w:w="9350" w:type="dxa"/>
          </w:tcPr>
          <w:p w14:paraId="1B3726B4" w14:textId="238866AD" w:rsidR="00CC092C" w:rsidRPr="00CC092C" w:rsidDel="002B76D9" w:rsidRDefault="00CC092C">
            <w:pPr>
              <w:pStyle w:val="ListParagraph"/>
              <w:numPr>
                <w:ilvl w:val="0"/>
                <w:numId w:val="12"/>
              </w:numPr>
              <w:rPr>
                <w:ins w:id="116" w:author="Haritha Tirumuru" w:date="2021-08-26T18:10:00Z"/>
                <w:moveFrom w:id="117" w:author="Priya Vasudevan1" w:date="2021-08-27T12:39:00Z"/>
                <w:rFonts w:eastAsia="Times New Roman" w:cstheme="minorHAnsi"/>
                <w:color w:val="333333"/>
                <w:sz w:val="21"/>
                <w:szCs w:val="21"/>
                <w:rPrChange w:id="118" w:author="Haritha Tirumuru" w:date="2021-08-26T18:16:00Z">
                  <w:rPr>
                    <w:ins w:id="119" w:author="Haritha Tirumuru" w:date="2021-08-26T18:10:00Z"/>
                    <w:moveFrom w:id="120" w:author="Priya Vasudevan1" w:date="2021-08-27T12:39:00Z"/>
                  </w:rPr>
                </w:rPrChange>
              </w:rPr>
              <w:pPrChange w:id="121" w:author="Haritha Tirumuru" w:date="2021-08-26T18:12:00Z">
                <w:pPr/>
              </w:pPrChange>
            </w:pPr>
            <w:moveFrom w:id="122" w:author="Priya Vasudevan1" w:date="2021-08-27T12:39:00Z">
              <w:ins w:id="123" w:author="Haritha Tirumuru" w:date="2021-08-26T18:10:00Z">
                <w:r w:rsidRPr="00CC092C" w:rsidDel="002B76D9">
                  <w:rPr>
                    <w:rFonts w:eastAsia="Times New Roman" w:cstheme="minorHAnsi"/>
                    <w:color w:val="333333"/>
                    <w:sz w:val="21"/>
                    <w:szCs w:val="21"/>
                    <w:rPrChange w:id="124" w:author="Haritha Tirumuru" w:date="2021-08-26T18:16:00Z">
                      <w:rPr/>
                    </w:rPrChange>
                  </w:rPr>
                  <w:t>If you have multiple Azure subscriptions, specify the relevant subscription ID:</w:t>
                </w:r>
              </w:ins>
            </w:moveFrom>
          </w:p>
          <w:p w14:paraId="4FFDF455" w14:textId="677B357F" w:rsidR="00CC092C" w:rsidDel="002B76D9" w:rsidRDefault="00CC092C">
            <w:pPr>
              <w:ind w:firstLine="720"/>
              <w:rPr>
                <w:ins w:id="125" w:author="Haritha Tirumuru" w:date="2021-08-26T18:10:00Z"/>
                <w:moveFrom w:id="126" w:author="Priya Vasudevan1" w:date="2021-08-27T12:39:00Z"/>
              </w:rPr>
              <w:pPrChange w:id="127" w:author="Haritha Tirumuru" w:date="2021-08-26T18:13:00Z">
                <w:pPr/>
              </w:pPrChange>
            </w:pPr>
            <w:moveFrom w:id="128" w:author="Priya Vasudevan1" w:date="2021-08-27T12:39:00Z">
              <w:ins w:id="129" w:author="Haritha Tirumuru" w:date="2021-08-26T18:10:00Z">
                <w:r w:rsidRPr="00CC092C" w:rsidDel="002B76D9">
                  <w:rPr>
                    <w:i/>
                    <w:color w:val="5B9BD5" w:themeColor="accent1"/>
                    <w:rPrChange w:id="130" w:author="Haritha Tirumuru" w:date="2021-08-26T18:11:00Z">
                      <w:rPr/>
                    </w:rPrChange>
                  </w:rPr>
                  <w:t>                              az account set --subscription &lt;subscription-id&gt;</w:t>
                </w:r>
              </w:ins>
            </w:moveFrom>
          </w:p>
          <w:p w14:paraId="5C933339" w14:textId="725B1EDE" w:rsidR="00CC092C" w:rsidRPr="00CC092C" w:rsidDel="002B76D9" w:rsidRDefault="00CC092C">
            <w:pPr>
              <w:pStyle w:val="ListParagraph"/>
              <w:numPr>
                <w:ilvl w:val="0"/>
                <w:numId w:val="12"/>
              </w:numPr>
              <w:rPr>
                <w:ins w:id="131" w:author="Haritha Tirumuru" w:date="2021-08-26T18:10:00Z"/>
                <w:moveFrom w:id="132" w:author="Priya Vasudevan1" w:date="2021-08-27T12:39:00Z"/>
                <w:rFonts w:eastAsia="Times New Roman" w:cstheme="minorHAnsi"/>
                <w:color w:val="333333"/>
                <w:sz w:val="21"/>
                <w:szCs w:val="21"/>
                <w:rPrChange w:id="133" w:author="Haritha Tirumuru" w:date="2021-08-26T18:15:00Z">
                  <w:rPr>
                    <w:ins w:id="134" w:author="Haritha Tirumuru" w:date="2021-08-26T18:10:00Z"/>
                    <w:moveFrom w:id="135" w:author="Priya Vasudevan1" w:date="2021-08-27T12:39:00Z"/>
                  </w:rPr>
                </w:rPrChange>
              </w:rPr>
              <w:pPrChange w:id="136" w:author="Haritha Tirumuru" w:date="2021-08-26T18:12:00Z">
                <w:pPr/>
              </w:pPrChange>
            </w:pPr>
            <w:moveFrom w:id="137" w:author="Priya Vasudevan1" w:date="2021-08-27T12:39:00Z">
              <w:ins w:id="138" w:author="Haritha Tirumuru" w:date="2021-08-26T18:10:00Z">
                <w:r w:rsidRPr="00CC092C" w:rsidDel="002B76D9">
                  <w:rPr>
                    <w:rFonts w:eastAsia="Times New Roman" w:cstheme="minorHAnsi"/>
                    <w:color w:val="333333"/>
                    <w:sz w:val="21"/>
                    <w:szCs w:val="21"/>
                    <w:rPrChange w:id="139" w:author="Haritha Tirumuru" w:date="2021-08-26T18:15:00Z">
                      <w:rPr/>
                    </w:rPrChange>
                  </w:rPr>
                  <w:t>Register the Microsoft.RedHatOpenShift resource provider:</w:t>
                </w:r>
              </w:ins>
            </w:moveFrom>
          </w:p>
          <w:p w14:paraId="0B8E2248" w14:textId="29AAB4C9" w:rsidR="00CC092C" w:rsidRPr="00CC092C" w:rsidDel="002B76D9" w:rsidRDefault="00CC092C">
            <w:pPr>
              <w:ind w:firstLine="720"/>
              <w:rPr>
                <w:ins w:id="140" w:author="Haritha Tirumuru" w:date="2021-08-26T18:10:00Z"/>
                <w:moveFrom w:id="141" w:author="Priya Vasudevan1" w:date="2021-08-27T12:39:00Z"/>
                <w:i/>
                <w:color w:val="5B9BD5" w:themeColor="accent1"/>
                <w:rPrChange w:id="142" w:author="Haritha Tirumuru" w:date="2021-08-26T18:11:00Z">
                  <w:rPr>
                    <w:ins w:id="143" w:author="Haritha Tirumuru" w:date="2021-08-26T18:10:00Z"/>
                    <w:moveFrom w:id="144" w:author="Priya Vasudevan1" w:date="2021-08-27T12:39:00Z"/>
                  </w:rPr>
                </w:rPrChange>
              </w:rPr>
              <w:pPrChange w:id="145" w:author="Haritha Tirumuru" w:date="2021-08-26T18:11:00Z">
                <w:pPr/>
              </w:pPrChange>
            </w:pPr>
            <w:moveFrom w:id="146" w:author="Priya Vasudevan1" w:date="2021-08-27T12:39:00Z">
              <w:ins w:id="147" w:author="Haritha Tirumuru" w:date="2021-08-26T18:10:00Z">
                <w:r w:rsidRPr="00CC092C" w:rsidDel="002B76D9">
                  <w:rPr>
                    <w:i/>
                    <w:color w:val="5B9BD5" w:themeColor="accent1"/>
                    <w:rPrChange w:id="148" w:author="Haritha Tirumuru" w:date="2021-08-26T18:11:00Z">
                      <w:rPr/>
                    </w:rPrChange>
                  </w:rPr>
                  <w:t>                              az provider register -n Microsoft.RedHatOpenShift --wait</w:t>
                </w:r>
              </w:ins>
            </w:moveFrom>
          </w:p>
          <w:p w14:paraId="66C5CCEA" w14:textId="61B695EC" w:rsidR="00CC092C" w:rsidRPr="00CC092C" w:rsidDel="002B76D9" w:rsidRDefault="00CC092C">
            <w:pPr>
              <w:pStyle w:val="ListParagraph"/>
              <w:numPr>
                <w:ilvl w:val="0"/>
                <w:numId w:val="12"/>
              </w:numPr>
              <w:rPr>
                <w:ins w:id="149" w:author="Haritha Tirumuru" w:date="2021-08-26T18:10:00Z"/>
                <w:moveFrom w:id="150" w:author="Priya Vasudevan1" w:date="2021-08-27T12:39:00Z"/>
                <w:rFonts w:eastAsia="Times New Roman" w:cstheme="minorHAnsi"/>
                <w:color w:val="333333"/>
                <w:sz w:val="21"/>
                <w:szCs w:val="21"/>
                <w:rPrChange w:id="151" w:author="Haritha Tirumuru" w:date="2021-08-26T18:15:00Z">
                  <w:rPr>
                    <w:ins w:id="152" w:author="Haritha Tirumuru" w:date="2021-08-26T18:10:00Z"/>
                    <w:moveFrom w:id="153" w:author="Priya Vasudevan1" w:date="2021-08-27T12:39:00Z"/>
                  </w:rPr>
                </w:rPrChange>
              </w:rPr>
              <w:pPrChange w:id="154" w:author="Haritha Tirumuru" w:date="2021-08-26T18:13:00Z">
                <w:pPr/>
              </w:pPrChange>
            </w:pPr>
            <w:moveFrom w:id="155" w:author="Priya Vasudevan1" w:date="2021-08-27T12:39:00Z">
              <w:ins w:id="156" w:author="Haritha Tirumuru" w:date="2021-08-26T18:10:00Z">
                <w:r w:rsidRPr="00CC092C" w:rsidDel="002B76D9">
                  <w:rPr>
                    <w:rFonts w:eastAsia="Times New Roman" w:cstheme="minorHAnsi"/>
                    <w:color w:val="333333"/>
                    <w:sz w:val="21"/>
                    <w:szCs w:val="21"/>
                    <w:rPrChange w:id="157" w:author="Haritha Tirumuru" w:date="2021-08-26T18:15:00Z">
                      <w:rPr/>
                    </w:rPrChange>
                  </w:rPr>
                  <w:t>Register the Microsoft.Compute resource provider:</w:t>
                </w:r>
              </w:ins>
            </w:moveFrom>
          </w:p>
          <w:p w14:paraId="09E64EB5" w14:textId="58069934" w:rsidR="00CC092C" w:rsidDel="002B76D9" w:rsidRDefault="00CC092C">
            <w:pPr>
              <w:ind w:firstLine="720"/>
              <w:rPr>
                <w:ins w:id="158" w:author="Haritha Tirumuru" w:date="2021-08-26T18:10:00Z"/>
                <w:moveFrom w:id="159" w:author="Priya Vasudevan1" w:date="2021-08-27T12:39:00Z"/>
              </w:rPr>
              <w:pPrChange w:id="160" w:author="Haritha Tirumuru" w:date="2021-08-26T18:13:00Z">
                <w:pPr/>
              </w:pPrChange>
            </w:pPr>
            <w:moveFrom w:id="161" w:author="Priya Vasudevan1" w:date="2021-08-27T12:39:00Z">
              <w:ins w:id="162" w:author="Haritha Tirumuru" w:date="2021-08-26T18:10:00Z">
                <w:r w:rsidRPr="00CC092C" w:rsidDel="002B76D9">
                  <w:rPr>
                    <w:i/>
                    <w:color w:val="5B9BD5" w:themeColor="accent1"/>
                    <w:rPrChange w:id="163" w:author="Haritha Tirumuru" w:date="2021-08-26T18:11:00Z">
                      <w:rPr/>
                    </w:rPrChange>
                  </w:rPr>
                  <w:t>                               az provider register -n Microsoft.Compute --wait</w:t>
                </w:r>
              </w:ins>
            </w:moveFrom>
          </w:p>
          <w:p w14:paraId="636634C4" w14:textId="287C2611" w:rsidR="00CC092C" w:rsidRPr="00CC092C" w:rsidDel="002B76D9" w:rsidRDefault="00CC092C">
            <w:pPr>
              <w:pStyle w:val="ListParagraph"/>
              <w:numPr>
                <w:ilvl w:val="0"/>
                <w:numId w:val="12"/>
              </w:numPr>
              <w:rPr>
                <w:ins w:id="164" w:author="Haritha Tirumuru" w:date="2021-08-26T18:10:00Z"/>
                <w:moveFrom w:id="165" w:author="Priya Vasudevan1" w:date="2021-08-27T12:39:00Z"/>
                <w:rFonts w:eastAsia="Times New Roman" w:cstheme="minorHAnsi"/>
                <w:color w:val="333333"/>
                <w:sz w:val="21"/>
                <w:szCs w:val="21"/>
                <w:rPrChange w:id="166" w:author="Haritha Tirumuru" w:date="2021-08-26T18:15:00Z">
                  <w:rPr>
                    <w:ins w:id="167" w:author="Haritha Tirumuru" w:date="2021-08-26T18:10:00Z"/>
                    <w:moveFrom w:id="168" w:author="Priya Vasudevan1" w:date="2021-08-27T12:39:00Z"/>
                  </w:rPr>
                </w:rPrChange>
              </w:rPr>
              <w:pPrChange w:id="169" w:author="Haritha Tirumuru" w:date="2021-08-26T18:13:00Z">
                <w:pPr/>
              </w:pPrChange>
            </w:pPr>
            <w:moveFrom w:id="170" w:author="Priya Vasudevan1" w:date="2021-08-27T12:39:00Z">
              <w:ins w:id="171" w:author="Haritha Tirumuru" w:date="2021-08-26T18:10:00Z">
                <w:r w:rsidRPr="00CC092C" w:rsidDel="002B76D9">
                  <w:rPr>
                    <w:rFonts w:eastAsia="Times New Roman" w:cstheme="minorHAnsi"/>
                    <w:color w:val="333333"/>
                    <w:sz w:val="21"/>
                    <w:szCs w:val="21"/>
                    <w:rPrChange w:id="172" w:author="Haritha Tirumuru" w:date="2021-08-26T18:15:00Z">
                      <w:rPr/>
                    </w:rPrChange>
                  </w:rPr>
                  <w:t>Register the Microsoft.Storage resource provider:</w:t>
                </w:r>
              </w:ins>
            </w:moveFrom>
          </w:p>
          <w:p w14:paraId="0DDC2E5D" w14:textId="438A9D3F" w:rsidR="00CC092C" w:rsidDel="002B76D9" w:rsidRDefault="00CC092C">
            <w:pPr>
              <w:ind w:firstLine="720"/>
              <w:rPr>
                <w:ins w:id="173" w:author="Haritha Tirumuru" w:date="2021-08-26T18:10:00Z"/>
                <w:moveFrom w:id="174" w:author="Priya Vasudevan1" w:date="2021-08-27T12:39:00Z"/>
              </w:rPr>
              <w:pPrChange w:id="175" w:author="Haritha Tirumuru" w:date="2021-08-26T18:13:00Z">
                <w:pPr/>
              </w:pPrChange>
            </w:pPr>
            <w:moveFrom w:id="176" w:author="Priya Vasudevan1" w:date="2021-08-27T12:39:00Z">
              <w:ins w:id="177" w:author="Haritha Tirumuru" w:date="2021-08-26T18:10:00Z">
                <w:r w:rsidDel="002B76D9">
                  <w:t xml:space="preserve">                              </w:t>
                </w:r>
                <w:r w:rsidRPr="00CC092C" w:rsidDel="002B76D9">
                  <w:rPr>
                    <w:i/>
                    <w:color w:val="5B9BD5" w:themeColor="accent1"/>
                    <w:rPrChange w:id="178" w:author="Haritha Tirumuru" w:date="2021-08-26T18:11:00Z">
                      <w:rPr/>
                    </w:rPrChange>
                  </w:rPr>
                  <w:t>az provider register -n Microsoft.Storage --wait</w:t>
                </w:r>
              </w:ins>
            </w:moveFrom>
          </w:p>
          <w:p w14:paraId="52EB60FA" w14:textId="4074E9D5" w:rsidR="00CC092C" w:rsidRPr="00CC092C" w:rsidDel="002B76D9" w:rsidRDefault="00CC092C">
            <w:pPr>
              <w:pStyle w:val="ListParagraph"/>
              <w:numPr>
                <w:ilvl w:val="0"/>
                <w:numId w:val="12"/>
              </w:numPr>
              <w:rPr>
                <w:ins w:id="179" w:author="Haritha Tirumuru" w:date="2021-08-26T18:10:00Z"/>
                <w:moveFrom w:id="180" w:author="Priya Vasudevan1" w:date="2021-08-27T12:39:00Z"/>
                <w:rFonts w:eastAsia="Times New Roman" w:cstheme="minorHAnsi"/>
                <w:color w:val="333333"/>
                <w:sz w:val="21"/>
                <w:szCs w:val="21"/>
                <w:rPrChange w:id="181" w:author="Haritha Tirumuru" w:date="2021-08-26T18:15:00Z">
                  <w:rPr>
                    <w:ins w:id="182" w:author="Haritha Tirumuru" w:date="2021-08-26T18:10:00Z"/>
                    <w:moveFrom w:id="183" w:author="Priya Vasudevan1" w:date="2021-08-27T12:39:00Z"/>
                  </w:rPr>
                </w:rPrChange>
              </w:rPr>
              <w:pPrChange w:id="184" w:author="Haritha Tirumuru" w:date="2021-08-26T18:13:00Z">
                <w:pPr/>
              </w:pPrChange>
            </w:pPr>
            <w:moveFrom w:id="185" w:author="Priya Vasudevan1" w:date="2021-08-27T12:39:00Z">
              <w:ins w:id="186" w:author="Haritha Tirumuru" w:date="2021-08-26T18:10:00Z">
                <w:r w:rsidRPr="00CC092C" w:rsidDel="002B76D9">
                  <w:rPr>
                    <w:rFonts w:eastAsia="Times New Roman" w:cstheme="minorHAnsi"/>
                    <w:color w:val="333333"/>
                    <w:sz w:val="21"/>
                    <w:szCs w:val="21"/>
                    <w:rPrChange w:id="187" w:author="Haritha Tirumuru" w:date="2021-08-26T18:15:00Z">
                      <w:rPr/>
                    </w:rPrChange>
                  </w:rPr>
                  <w:t>Create Resource Group  - Create a resource group for ARO</w:t>
                </w:r>
              </w:ins>
            </w:moveFrom>
          </w:p>
          <w:p w14:paraId="5C6F96CB" w14:textId="601692A8" w:rsidR="00CC092C" w:rsidRPr="00CC092C" w:rsidDel="002B76D9" w:rsidRDefault="00CC092C">
            <w:pPr>
              <w:pStyle w:val="ListParagraph"/>
              <w:numPr>
                <w:ilvl w:val="0"/>
                <w:numId w:val="12"/>
              </w:numPr>
              <w:rPr>
                <w:ins w:id="188" w:author="Haritha Tirumuru" w:date="2021-08-26T18:10:00Z"/>
                <w:moveFrom w:id="189" w:author="Priya Vasudevan1" w:date="2021-08-27T12:39:00Z"/>
                <w:rFonts w:eastAsia="Times New Roman" w:cstheme="minorHAnsi"/>
                <w:color w:val="333333"/>
                <w:sz w:val="21"/>
                <w:szCs w:val="21"/>
                <w:rPrChange w:id="190" w:author="Haritha Tirumuru" w:date="2021-08-26T18:15:00Z">
                  <w:rPr>
                    <w:ins w:id="191" w:author="Haritha Tirumuru" w:date="2021-08-26T18:10:00Z"/>
                    <w:moveFrom w:id="192" w:author="Priya Vasudevan1" w:date="2021-08-27T12:39:00Z"/>
                  </w:rPr>
                </w:rPrChange>
              </w:rPr>
              <w:pPrChange w:id="193" w:author="Haritha Tirumuru" w:date="2021-08-26T18:13:00Z">
                <w:pPr/>
              </w:pPrChange>
            </w:pPr>
            <w:moveFrom w:id="194" w:author="Priya Vasudevan1" w:date="2021-08-27T12:39:00Z">
              <w:ins w:id="195" w:author="Haritha Tirumuru" w:date="2021-08-26T18:10:00Z">
                <w:r w:rsidRPr="00CC092C" w:rsidDel="002B76D9">
                  <w:rPr>
                    <w:rFonts w:eastAsia="Times New Roman" w:cstheme="minorHAnsi"/>
                    <w:color w:val="333333"/>
                    <w:sz w:val="21"/>
                    <w:szCs w:val="21"/>
                    <w:rPrChange w:id="196" w:author="Haritha Tirumuru" w:date="2021-08-26T18:15:00Z">
                      <w:rPr/>
                    </w:rPrChange>
                  </w:rPr>
                  <w:t xml:space="preserve">Create VNET - Create a VNET for ARO </w:t>
                </w:r>
              </w:ins>
            </w:moveFrom>
          </w:p>
          <w:p w14:paraId="34C3E997" w14:textId="66254067" w:rsidR="00CC092C" w:rsidRPr="00CC092C" w:rsidDel="002B76D9" w:rsidRDefault="00CC092C">
            <w:pPr>
              <w:pStyle w:val="ListParagraph"/>
              <w:numPr>
                <w:ilvl w:val="0"/>
                <w:numId w:val="12"/>
              </w:numPr>
              <w:rPr>
                <w:ins w:id="197" w:author="Haritha Tirumuru" w:date="2021-08-26T18:10:00Z"/>
                <w:moveFrom w:id="198" w:author="Priya Vasudevan1" w:date="2021-08-27T12:39:00Z"/>
                <w:rFonts w:eastAsia="Times New Roman" w:cstheme="minorHAnsi"/>
                <w:color w:val="333333"/>
                <w:sz w:val="21"/>
                <w:szCs w:val="21"/>
                <w:rPrChange w:id="199" w:author="Haritha Tirumuru" w:date="2021-08-26T18:15:00Z">
                  <w:rPr>
                    <w:ins w:id="200" w:author="Haritha Tirumuru" w:date="2021-08-26T18:10:00Z"/>
                    <w:moveFrom w:id="201" w:author="Priya Vasudevan1" w:date="2021-08-27T12:39:00Z"/>
                  </w:rPr>
                </w:rPrChange>
              </w:rPr>
              <w:pPrChange w:id="202" w:author="Haritha Tirumuru" w:date="2021-08-26T18:14:00Z">
                <w:pPr/>
              </w:pPrChange>
            </w:pPr>
            <w:moveFrom w:id="203" w:author="Priya Vasudevan1" w:date="2021-08-27T12:39:00Z">
              <w:ins w:id="204" w:author="Haritha Tirumuru" w:date="2021-08-26T18:10:00Z">
                <w:r w:rsidRPr="00CC092C" w:rsidDel="002B76D9">
                  <w:rPr>
                    <w:rFonts w:eastAsia="Times New Roman" w:cstheme="minorHAnsi"/>
                    <w:color w:val="333333"/>
                    <w:sz w:val="21"/>
                    <w:szCs w:val="21"/>
                    <w:rPrChange w:id="205" w:author="Haritha Tirumuru" w:date="2021-08-26T18:15:00Z">
                      <w:rPr/>
                    </w:rPrChange>
                  </w:rPr>
                  <w:t xml:space="preserve">Add an empty subnet for the master nodes </w:t>
                </w:r>
              </w:ins>
              <w:ins w:id="206" w:author="Haritha Tirumuru" w:date="2021-08-26T18:14:00Z">
                <w:r w:rsidRPr="00CC092C" w:rsidDel="002B76D9">
                  <w:rPr>
                    <w:rFonts w:eastAsia="Times New Roman" w:cstheme="minorHAnsi"/>
                    <w:color w:val="333333"/>
                    <w:sz w:val="21"/>
                    <w:szCs w:val="21"/>
                    <w:rPrChange w:id="207" w:author="Haritha Tirumuru" w:date="2021-08-26T18:15:00Z">
                      <w:rPr/>
                    </w:rPrChange>
                  </w:rPr>
                  <w:t>and worker nodes.</w:t>
                </w:r>
              </w:ins>
            </w:moveFrom>
          </w:p>
          <w:p w14:paraId="6A6B101A" w14:textId="41FA05D7" w:rsidR="00CC092C" w:rsidRPr="00CC092C" w:rsidDel="002B76D9" w:rsidRDefault="00CC092C">
            <w:pPr>
              <w:pStyle w:val="ListParagraph"/>
              <w:numPr>
                <w:ilvl w:val="0"/>
                <w:numId w:val="12"/>
              </w:numPr>
              <w:rPr>
                <w:ins w:id="208" w:author="Haritha Tirumuru" w:date="2021-08-26T18:10:00Z"/>
                <w:moveFrom w:id="209" w:author="Priya Vasudevan1" w:date="2021-08-27T12:39:00Z"/>
                <w:rFonts w:eastAsia="Times New Roman" w:cstheme="minorHAnsi"/>
                <w:color w:val="333333"/>
                <w:sz w:val="21"/>
                <w:szCs w:val="21"/>
                <w:rPrChange w:id="210" w:author="Haritha Tirumuru" w:date="2021-08-26T18:15:00Z">
                  <w:rPr>
                    <w:ins w:id="211" w:author="Haritha Tirumuru" w:date="2021-08-26T18:10:00Z"/>
                    <w:moveFrom w:id="212" w:author="Priya Vasudevan1" w:date="2021-08-27T12:39:00Z"/>
                  </w:rPr>
                </w:rPrChange>
              </w:rPr>
              <w:pPrChange w:id="213" w:author="Haritha Tirumuru" w:date="2021-08-26T18:14:00Z">
                <w:pPr/>
              </w:pPrChange>
            </w:pPr>
            <w:moveFrom w:id="214" w:author="Priya Vasudevan1" w:date="2021-08-27T12:39:00Z">
              <w:ins w:id="215" w:author="Haritha Tirumuru" w:date="2021-08-26T18:10:00Z">
                <w:r w:rsidRPr="00CC092C" w:rsidDel="002B76D9">
                  <w:rPr>
                    <w:rFonts w:eastAsia="Times New Roman" w:cstheme="minorHAnsi"/>
                    <w:color w:val="333333"/>
                    <w:sz w:val="21"/>
                    <w:szCs w:val="21"/>
                    <w:rPrChange w:id="216" w:author="Haritha Tirumuru" w:date="2021-08-26T18:15:00Z">
                      <w:rPr/>
                    </w:rPrChange>
                  </w:rPr>
                  <w:t>Disable subnet private endpoint policies on the master subnet. This is required to be able to connect and manage the cluster.</w:t>
                </w:r>
              </w:ins>
            </w:moveFrom>
          </w:p>
          <w:p w14:paraId="2855A7A3" w14:textId="49BBE816" w:rsidR="00CC092C" w:rsidRPr="00CC092C" w:rsidDel="002B76D9" w:rsidRDefault="00CC092C" w:rsidP="00CC092C">
            <w:pPr>
              <w:rPr>
                <w:ins w:id="217" w:author="Haritha Tirumuru" w:date="2021-08-26T18:10:00Z"/>
                <w:moveFrom w:id="218" w:author="Priya Vasudevan1" w:date="2021-08-27T12:39:00Z"/>
                <w:i/>
                <w:color w:val="5B9BD5" w:themeColor="accent1"/>
                <w:rPrChange w:id="219" w:author="Haritha Tirumuru" w:date="2021-08-26T18:14:00Z">
                  <w:rPr>
                    <w:ins w:id="220" w:author="Haritha Tirumuru" w:date="2021-08-26T18:10:00Z"/>
                    <w:moveFrom w:id="221" w:author="Priya Vasudevan1" w:date="2021-08-27T12:39:00Z"/>
                  </w:rPr>
                </w:rPrChange>
              </w:rPr>
            </w:pPr>
            <w:moveFrom w:id="222" w:author="Priya Vasudevan1" w:date="2021-08-27T12:39:00Z">
              <w:ins w:id="223" w:author="Haritha Tirumuru" w:date="2021-08-26T18:10:00Z">
                <w:r w:rsidRPr="00CC092C" w:rsidDel="002B76D9">
                  <w:rPr>
                    <w:i/>
                    <w:color w:val="5B9BD5" w:themeColor="accent1"/>
                    <w:rPrChange w:id="224" w:author="Haritha Tirumuru" w:date="2021-08-26T18:14:00Z">
                      <w:rPr/>
                    </w:rPrChange>
                  </w:rPr>
                  <w:t>                              az network vnet subnet update \</w:t>
                </w:r>
              </w:ins>
            </w:moveFrom>
          </w:p>
          <w:p w14:paraId="790CEB28" w14:textId="0AF4E617" w:rsidR="00CC092C" w:rsidRPr="00CC092C" w:rsidDel="002B76D9" w:rsidRDefault="00CC092C" w:rsidP="00CC092C">
            <w:pPr>
              <w:rPr>
                <w:ins w:id="225" w:author="Haritha Tirumuru" w:date="2021-08-26T18:10:00Z"/>
                <w:moveFrom w:id="226" w:author="Priya Vasudevan1" w:date="2021-08-27T12:39:00Z"/>
                <w:i/>
                <w:color w:val="5B9BD5" w:themeColor="accent1"/>
                <w:rPrChange w:id="227" w:author="Haritha Tirumuru" w:date="2021-08-26T18:14:00Z">
                  <w:rPr>
                    <w:ins w:id="228" w:author="Haritha Tirumuru" w:date="2021-08-26T18:10:00Z"/>
                    <w:moveFrom w:id="229" w:author="Priya Vasudevan1" w:date="2021-08-27T12:39:00Z"/>
                  </w:rPr>
                </w:rPrChange>
              </w:rPr>
            </w:pPr>
            <w:moveFrom w:id="230" w:author="Priya Vasudevan1" w:date="2021-08-27T12:39:00Z">
              <w:ins w:id="231" w:author="Haritha Tirumuru" w:date="2021-08-26T18:10:00Z">
                <w:r w:rsidRPr="00CC092C" w:rsidDel="002B76D9">
                  <w:rPr>
                    <w:i/>
                    <w:color w:val="5B9BD5" w:themeColor="accent1"/>
                    <w:rPrChange w:id="232" w:author="Haritha Tirumuru" w:date="2021-08-26T18:14:00Z">
                      <w:rPr/>
                    </w:rPrChange>
                  </w:rPr>
                  <w:t>                               --name &lt;master subnet name&gt; \</w:t>
                </w:r>
              </w:ins>
            </w:moveFrom>
          </w:p>
          <w:p w14:paraId="7FA660A7" w14:textId="10495AD7" w:rsidR="00CC092C" w:rsidRPr="00CC092C" w:rsidDel="002B76D9" w:rsidRDefault="00CC092C" w:rsidP="00CC092C">
            <w:pPr>
              <w:rPr>
                <w:ins w:id="233" w:author="Haritha Tirumuru" w:date="2021-08-26T18:10:00Z"/>
                <w:moveFrom w:id="234" w:author="Priya Vasudevan1" w:date="2021-08-27T12:39:00Z"/>
                <w:i/>
                <w:color w:val="5B9BD5" w:themeColor="accent1"/>
                <w:rPrChange w:id="235" w:author="Haritha Tirumuru" w:date="2021-08-26T18:14:00Z">
                  <w:rPr>
                    <w:ins w:id="236" w:author="Haritha Tirumuru" w:date="2021-08-26T18:10:00Z"/>
                    <w:moveFrom w:id="237" w:author="Priya Vasudevan1" w:date="2021-08-27T12:39:00Z"/>
                  </w:rPr>
                </w:rPrChange>
              </w:rPr>
            </w:pPr>
            <w:moveFrom w:id="238" w:author="Priya Vasudevan1" w:date="2021-08-27T12:39:00Z">
              <w:ins w:id="239" w:author="Haritha Tirumuru" w:date="2021-08-26T18:10:00Z">
                <w:r w:rsidRPr="00CC092C" w:rsidDel="002B76D9">
                  <w:rPr>
                    <w:i/>
                    <w:color w:val="5B9BD5" w:themeColor="accent1"/>
                    <w:rPrChange w:id="240" w:author="Haritha Tirumuru" w:date="2021-08-26T18:14:00Z">
                      <w:rPr/>
                    </w:rPrChange>
                  </w:rPr>
                  <w:t>                               --resource-group &lt;resource group name&gt; \</w:t>
                </w:r>
              </w:ins>
            </w:moveFrom>
          </w:p>
          <w:p w14:paraId="2CD6E214" w14:textId="3DC1BEE5" w:rsidR="00CC092C" w:rsidRPr="00CC092C" w:rsidDel="002B76D9" w:rsidRDefault="00CC092C" w:rsidP="00CC092C">
            <w:pPr>
              <w:rPr>
                <w:ins w:id="241" w:author="Haritha Tirumuru" w:date="2021-08-26T18:10:00Z"/>
                <w:moveFrom w:id="242" w:author="Priya Vasudevan1" w:date="2021-08-27T12:39:00Z"/>
                <w:i/>
                <w:color w:val="5B9BD5" w:themeColor="accent1"/>
                <w:rPrChange w:id="243" w:author="Haritha Tirumuru" w:date="2021-08-26T18:14:00Z">
                  <w:rPr>
                    <w:ins w:id="244" w:author="Haritha Tirumuru" w:date="2021-08-26T18:10:00Z"/>
                    <w:moveFrom w:id="245" w:author="Priya Vasudevan1" w:date="2021-08-27T12:39:00Z"/>
                  </w:rPr>
                </w:rPrChange>
              </w:rPr>
            </w:pPr>
            <w:moveFrom w:id="246" w:author="Priya Vasudevan1" w:date="2021-08-27T12:39:00Z">
              <w:ins w:id="247" w:author="Haritha Tirumuru" w:date="2021-08-26T18:10:00Z">
                <w:r w:rsidRPr="00CC092C" w:rsidDel="002B76D9">
                  <w:rPr>
                    <w:i/>
                    <w:color w:val="5B9BD5" w:themeColor="accent1"/>
                    <w:rPrChange w:id="248" w:author="Haritha Tirumuru" w:date="2021-08-26T18:14:00Z">
                      <w:rPr/>
                    </w:rPrChange>
                  </w:rPr>
                  <w:t>                               --vnet-name &lt;vnet name&gt; \</w:t>
                </w:r>
              </w:ins>
            </w:moveFrom>
          </w:p>
          <w:p w14:paraId="3CCBDBD5" w14:textId="653162BA" w:rsidR="00CC092C" w:rsidDel="002B76D9" w:rsidRDefault="00CC092C" w:rsidP="00CC092C">
            <w:pPr>
              <w:rPr>
                <w:ins w:id="249" w:author="Haritha Tirumuru" w:date="2021-08-26T18:10:00Z"/>
                <w:moveFrom w:id="250" w:author="Priya Vasudevan1" w:date="2021-08-27T12:39:00Z"/>
              </w:rPr>
            </w:pPr>
            <w:moveFrom w:id="251" w:author="Priya Vasudevan1" w:date="2021-08-27T12:39:00Z">
              <w:ins w:id="252" w:author="Haritha Tirumuru" w:date="2021-08-26T18:10:00Z">
                <w:r w:rsidRPr="00CC092C" w:rsidDel="002B76D9">
                  <w:rPr>
                    <w:i/>
                    <w:color w:val="5B9BD5" w:themeColor="accent1"/>
                    <w:rPrChange w:id="253" w:author="Haritha Tirumuru" w:date="2021-08-26T18:14:00Z">
                      <w:rPr/>
                    </w:rPrChange>
                  </w:rPr>
                  <w:t>                               --disable-private-link-service-network-policies true</w:t>
                </w:r>
                <w:r w:rsidDel="002B76D9">
                  <w:t xml:space="preserve">                </w:t>
                </w:r>
              </w:ins>
            </w:moveFrom>
          </w:p>
          <w:p w14:paraId="73BD52DE" w14:textId="71C10043" w:rsidR="00CC092C" w:rsidDel="002B76D9" w:rsidRDefault="00CC092C">
            <w:pPr>
              <w:pStyle w:val="ListParagraph"/>
              <w:numPr>
                <w:ilvl w:val="0"/>
                <w:numId w:val="12"/>
              </w:numPr>
              <w:rPr>
                <w:ins w:id="254" w:author="Haritha Tirumuru" w:date="2021-08-26T18:10:00Z"/>
                <w:moveFrom w:id="255" w:author="Priya Vasudevan1" w:date="2021-08-27T12:39:00Z"/>
              </w:rPr>
              <w:pPrChange w:id="256" w:author="Haritha Tirumuru" w:date="2021-08-26T18:15:00Z">
                <w:pPr/>
              </w:pPrChange>
            </w:pPr>
            <w:moveFrom w:id="257" w:author="Priya Vasudevan1" w:date="2021-08-27T12:39:00Z">
              <w:ins w:id="258" w:author="Haritha Tirumuru" w:date="2021-08-26T18:10:00Z">
                <w:r w:rsidDel="002B76D9">
                  <w:t xml:space="preserve"> </w:t>
                </w:r>
                <w:r w:rsidRPr="00CC092C" w:rsidDel="002B76D9">
                  <w:rPr>
                    <w:rFonts w:eastAsia="Times New Roman" w:cstheme="minorHAnsi"/>
                    <w:color w:val="333333"/>
                    <w:sz w:val="21"/>
                    <w:szCs w:val="21"/>
                    <w:rPrChange w:id="259" w:author="Haritha Tirumuru" w:date="2021-08-26T18:15:00Z">
                      <w:rPr/>
                    </w:rPrChange>
                  </w:rPr>
                  <w:t>Create ARO cluster (Replace resource group name, vnet name, master subnet name, worker subnet name, domain name&gt;</w:t>
                </w:r>
              </w:ins>
            </w:moveFrom>
          </w:p>
          <w:p w14:paraId="4120FC58" w14:textId="297A1FC8" w:rsidR="00CC092C" w:rsidRPr="00CC092C" w:rsidDel="002B76D9" w:rsidRDefault="00CC092C" w:rsidP="00CC092C">
            <w:pPr>
              <w:rPr>
                <w:ins w:id="260" w:author="Haritha Tirumuru" w:date="2021-08-26T18:10:00Z"/>
                <w:moveFrom w:id="261" w:author="Priya Vasudevan1" w:date="2021-08-27T12:39:00Z"/>
                <w:i/>
                <w:color w:val="5B9BD5" w:themeColor="accent1"/>
                <w:rPrChange w:id="262" w:author="Haritha Tirumuru" w:date="2021-08-26T18:15:00Z">
                  <w:rPr>
                    <w:ins w:id="263" w:author="Haritha Tirumuru" w:date="2021-08-26T18:10:00Z"/>
                    <w:moveFrom w:id="264" w:author="Priya Vasudevan1" w:date="2021-08-27T12:39:00Z"/>
                  </w:rPr>
                </w:rPrChange>
              </w:rPr>
            </w:pPr>
            <w:moveFrom w:id="265" w:author="Priya Vasudevan1" w:date="2021-08-27T12:39:00Z">
              <w:ins w:id="266" w:author="Haritha Tirumuru" w:date="2021-08-26T18:10:00Z">
                <w:r w:rsidRPr="00CC092C" w:rsidDel="002B76D9">
                  <w:rPr>
                    <w:i/>
                    <w:color w:val="5B9BD5" w:themeColor="accent1"/>
                    <w:rPrChange w:id="267" w:author="Haritha Tirumuru" w:date="2021-08-26T18:15:00Z">
                      <w:rPr/>
                    </w:rPrChange>
                  </w:rPr>
                  <w:t>                              az aro create \</w:t>
                </w:r>
              </w:ins>
            </w:moveFrom>
          </w:p>
          <w:p w14:paraId="297D92D0" w14:textId="2E046D4E" w:rsidR="00CC092C" w:rsidRPr="00CC092C" w:rsidDel="002B76D9" w:rsidRDefault="00CC092C" w:rsidP="00CC092C">
            <w:pPr>
              <w:rPr>
                <w:ins w:id="268" w:author="Haritha Tirumuru" w:date="2021-08-26T18:10:00Z"/>
                <w:moveFrom w:id="269" w:author="Priya Vasudevan1" w:date="2021-08-27T12:39:00Z"/>
                <w:i/>
                <w:color w:val="5B9BD5" w:themeColor="accent1"/>
                <w:rPrChange w:id="270" w:author="Haritha Tirumuru" w:date="2021-08-26T18:15:00Z">
                  <w:rPr>
                    <w:ins w:id="271" w:author="Haritha Tirumuru" w:date="2021-08-26T18:10:00Z"/>
                    <w:moveFrom w:id="272" w:author="Priya Vasudevan1" w:date="2021-08-27T12:39:00Z"/>
                  </w:rPr>
                </w:rPrChange>
              </w:rPr>
            </w:pPr>
            <w:moveFrom w:id="273" w:author="Priya Vasudevan1" w:date="2021-08-27T12:39:00Z">
              <w:ins w:id="274" w:author="Haritha Tirumuru" w:date="2021-08-26T18:10:00Z">
                <w:r w:rsidRPr="00CC092C" w:rsidDel="002B76D9">
                  <w:rPr>
                    <w:i/>
                    <w:color w:val="5B9BD5" w:themeColor="accent1"/>
                    <w:rPrChange w:id="275" w:author="Haritha Tirumuru" w:date="2021-08-26T18:15:00Z">
                      <w:rPr/>
                    </w:rPrChange>
                  </w:rPr>
                  <w:t>                               --resource-group &lt;resource group name&gt; \</w:t>
                </w:r>
              </w:ins>
            </w:moveFrom>
          </w:p>
          <w:p w14:paraId="5175FD0B" w14:textId="4CAF1216" w:rsidR="00CC092C" w:rsidRPr="00CC092C" w:rsidDel="002B76D9" w:rsidRDefault="00CC092C" w:rsidP="00CC092C">
            <w:pPr>
              <w:rPr>
                <w:ins w:id="276" w:author="Haritha Tirumuru" w:date="2021-08-26T18:10:00Z"/>
                <w:moveFrom w:id="277" w:author="Priya Vasudevan1" w:date="2021-08-27T12:39:00Z"/>
                <w:i/>
                <w:color w:val="5B9BD5" w:themeColor="accent1"/>
                <w:rPrChange w:id="278" w:author="Haritha Tirumuru" w:date="2021-08-26T18:15:00Z">
                  <w:rPr>
                    <w:ins w:id="279" w:author="Haritha Tirumuru" w:date="2021-08-26T18:10:00Z"/>
                    <w:moveFrom w:id="280" w:author="Priya Vasudevan1" w:date="2021-08-27T12:39:00Z"/>
                  </w:rPr>
                </w:rPrChange>
              </w:rPr>
            </w:pPr>
            <w:moveFrom w:id="281" w:author="Priya Vasudevan1" w:date="2021-08-27T12:39:00Z">
              <w:ins w:id="282" w:author="Haritha Tirumuru" w:date="2021-08-26T18:10:00Z">
                <w:r w:rsidRPr="00CC092C" w:rsidDel="002B76D9">
                  <w:rPr>
                    <w:i/>
                    <w:color w:val="5B9BD5" w:themeColor="accent1"/>
                    <w:rPrChange w:id="283" w:author="Haritha Tirumuru" w:date="2021-08-26T18:15:00Z">
                      <w:rPr/>
                    </w:rPrChange>
                  </w:rPr>
                  <w:t>                               --name  &lt;aro-cluster name&gt; \</w:t>
                </w:r>
              </w:ins>
            </w:moveFrom>
          </w:p>
          <w:p w14:paraId="367973C7" w14:textId="72486573" w:rsidR="00CC092C" w:rsidRPr="00CC092C" w:rsidDel="002B76D9" w:rsidRDefault="00CC092C" w:rsidP="00CC092C">
            <w:pPr>
              <w:rPr>
                <w:ins w:id="284" w:author="Haritha Tirumuru" w:date="2021-08-26T18:10:00Z"/>
                <w:moveFrom w:id="285" w:author="Priya Vasudevan1" w:date="2021-08-27T12:39:00Z"/>
                <w:i/>
                <w:color w:val="5B9BD5" w:themeColor="accent1"/>
                <w:rPrChange w:id="286" w:author="Haritha Tirumuru" w:date="2021-08-26T18:15:00Z">
                  <w:rPr>
                    <w:ins w:id="287" w:author="Haritha Tirumuru" w:date="2021-08-26T18:10:00Z"/>
                    <w:moveFrom w:id="288" w:author="Priya Vasudevan1" w:date="2021-08-27T12:39:00Z"/>
                  </w:rPr>
                </w:rPrChange>
              </w:rPr>
            </w:pPr>
            <w:moveFrom w:id="289" w:author="Priya Vasudevan1" w:date="2021-08-27T12:39:00Z">
              <w:ins w:id="290" w:author="Haritha Tirumuru" w:date="2021-08-26T18:10:00Z">
                <w:r w:rsidRPr="00CC092C" w:rsidDel="002B76D9">
                  <w:rPr>
                    <w:i/>
                    <w:color w:val="5B9BD5" w:themeColor="accent1"/>
                    <w:rPrChange w:id="291" w:author="Haritha Tirumuru" w:date="2021-08-26T18:15:00Z">
                      <w:rPr/>
                    </w:rPrChange>
                  </w:rPr>
                  <w:t>                               --vnet &lt;vnet name&gt; \</w:t>
                </w:r>
              </w:ins>
            </w:moveFrom>
          </w:p>
          <w:p w14:paraId="6C5B5888" w14:textId="7780EBB9" w:rsidR="00CC092C" w:rsidRPr="00CC092C" w:rsidDel="002B76D9" w:rsidRDefault="00CC092C" w:rsidP="00CC092C">
            <w:pPr>
              <w:rPr>
                <w:ins w:id="292" w:author="Haritha Tirumuru" w:date="2021-08-26T18:10:00Z"/>
                <w:moveFrom w:id="293" w:author="Priya Vasudevan1" w:date="2021-08-27T12:39:00Z"/>
                <w:i/>
                <w:color w:val="5B9BD5" w:themeColor="accent1"/>
                <w:rPrChange w:id="294" w:author="Haritha Tirumuru" w:date="2021-08-26T18:15:00Z">
                  <w:rPr>
                    <w:ins w:id="295" w:author="Haritha Tirumuru" w:date="2021-08-26T18:10:00Z"/>
                    <w:moveFrom w:id="296" w:author="Priya Vasudevan1" w:date="2021-08-27T12:39:00Z"/>
                  </w:rPr>
                </w:rPrChange>
              </w:rPr>
            </w:pPr>
            <w:moveFrom w:id="297" w:author="Priya Vasudevan1" w:date="2021-08-27T12:39:00Z">
              <w:ins w:id="298" w:author="Haritha Tirumuru" w:date="2021-08-26T18:10:00Z">
                <w:r w:rsidRPr="00CC092C" w:rsidDel="002B76D9">
                  <w:rPr>
                    <w:i/>
                    <w:color w:val="5B9BD5" w:themeColor="accent1"/>
                    <w:rPrChange w:id="299" w:author="Haritha Tirumuru" w:date="2021-08-26T18:15:00Z">
                      <w:rPr/>
                    </w:rPrChange>
                  </w:rPr>
                  <w:t>                               --master-subnet &lt;master subnet name&gt; \</w:t>
                </w:r>
              </w:ins>
            </w:moveFrom>
          </w:p>
          <w:p w14:paraId="07603EF0" w14:textId="58608522" w:rsidR="00CC092C" w:rsidRPr="00CC092C" w:rsidDel="002B76D9" w:rsidRDefault="00CC092C" w:rsidP="00CC092C">
            <w:pPr>
              <w:rPr>
                <w:ins w:id="300" w:author="Haritha Tirumuru" w:date="2021-08-26T18:10:00Z"/>
                <w:moveFrom w:id="301" w:author="Priya Vasudevan1" w:date="2021-08-27T12:39:00Z"/>
                <w:i/>
                <w:color w:val="5B9BD5" w:themeColor="accent1"/>
                <w:rPrChange w:id="302" w:author="Haritha Tirumuru" w:date="2021-08-26T18:15:00Z">
                  <w:rPr>
                    <w:ins w:id="303" w:author="Haritha Tirumuru" w:date="2021-08-26T18:10:00Z"/>
                    <w:moveFrom w:id="304" w:author="Priya Vasudevan1" w:date="2021-08-27T12:39:00Z"/>
                  </w:rPr>
                </w:rPrChange>
              </w:rPr>
            </w:pPr>
            <w:moveFrom w:id="305" w:author="Priya Vasudevan1" w:date="2021-08-27T12:39:00Z">
              <w:ins w:id="306" w:author="Haritha Tirumuru" w:date="2021-08-26T18:10:00Z">
                <w:r w:rsidRPr="00CC092C" w:rsidDel="002B76D9">
                  <w:rPr>
                    <w:i/>
                    <w:color w:val="5B9BD5" w:themeColor="accent1"/>
                    <w:rPrChange w:id="307" w:author="Haritha Tirumuru" w:date="2021-08-26T18:15:00Z">
                      <w:rPr/>
                    </w:rPrChange>
                  </w:rPr>
                  <w:t>                               --worker-subnet &lt;worker subnet name&gt; \</w:t>
                </w:r>
              </w:ins>
            </w:moveFrom>
          </w:p>
          <w:p w14:paraId="125B3576" w14:textId="7CE01090" w:rsidR="00CC092C" w:rsidRPr="00CC092C" w:rsidDel="002B76D9" w:rsidRDefault="00CC092C" w:rsidP="00CC092C">
            <w:pPr>
              <w:rPr>
                <w:ins w:id="308" w:author="Haritha Tirumuru" w:date="2021-08-26T18:10:00Z"/>
                <w:moveFrom w:id="309" w:author="Priya Vasudevan1" w:date="2021-08-27T12:39:00Z"/>
                <w:i/>
                <w:color w:val="5B9BD5" w:themeColor="accent1"/>
                <w:rPrChange w:id="310" w:author="Haritha Tirumuru" w:date="2021-08-26T18:15:00Z">
                  <w:rPr>
                    <w:ins w:id="311" w:author="Haritha Tirumuru" w:date="2021-08-26T18:10:00Z"/>
                    <w:moveFrom w:id="312" w:author="Priya Vasudevan1" w:date="2021-08-27T12:39:00Z"/>
                  </w:rPr>
                </w:rPrChange>
              </w:rPr>
            </w:pPr>
            <w:moveFrom w:id="313" w:author="Priya Vasudevan1" w:date="2021-08-27T12:39:00Z">
              <w:ins w:id="314" w:author="Haritha Tirumuru" w:date="2021-08-26T18:10:00Z">
                <w:r w:rsidRPr="00CC092C" w:rsidDel="002B76D9">
                  <w:rPr>
                    <w:i/>
                    <w:color w:val="5B9BD5" w:themeColor="accent1"/>
                    <w:rPrChange w:id="315" w:author="Haritha Tirumuru" w:date="2021-08-26T18:15:00Z">
                      <w:rPr/>
                    </w:rPrChange>
                  </w:rPr>
                  <w:t>                               --pull-secret @pull-secret.txt \</w:t>
                </w:r>
              </w:ins>
            </w:moveFrom>
          </w:p>
          <w:p w14:paraId="501EB327" w14:textId="315B5B17" w:rsidR="00CC092C" w:rsidRPr="00CC092C" w:rsidDel="002B76D9" w:rsidRDefault="00CC092C" w:rsidP="00CC092C">
            <w:pPr>
              <w:rPr>
                <w:ins w:id="316" w:author="Haritha Tirumuru" w:date="2021-08-26T18:10:00Z"/>
                <w:moveFrom w:id="317" w:author="Priya Vasudevan1" w:date="2021-08-27T12:39:00Z"/>
                <w:i/>
                <w:color w:val="5B9BD5" w:themeColor="accent1"/>
                <w:rPrChange w:id="318" w:author="Haritha Tirumuru" w:date="2021-08-26T18:15:00Z">
                  <w:rPr>
                    <w:ins w:id="319" w:author="Haritha Tirumuru" w:date="2021-08-26T18:10:00Z"/>
                    <w:moveFrom w:id="320" w:author="Priya Vasudevan1" w:date="2021-08-27T12:39:00Z"/>
                  </w:rPr>
                </w:rPrChange>
              </w:rPr>
            </w:pPr>
            <w:moveFrom w:id="321" w:author="Priya Vasudevan1" w:date="2021-08-27T12:39:00Z">
              <w:ins w:id="322" w:author="Haritha Tirumuru" w:date="2021-08-26T18:10:00Z">
                <w:r w:rsidRPr="00CC092C" w:rsidDel="002B76D9">
                  <w:rPr>
                    <w:i/>
                    <w:color w:val="5B9BD5" w:themeColor="accent1"/>
                    <w:rPrChange w:id="323" w:author="Haritha Tirumuru" w:date="2021-08-26T18:15:00Z">
                      <w:rPr/>
                    </w:rPrChange>
                  </w:rPr>
                  <w:t>                               --domain  &lt;domain name for prod&gt;  \</w:t>
                </w:r>
              </w:ins>
            </w:moveFrom>
          </w:p>
          <w:p w14:paraId="44CBBD5A" w14:textId="70C47AC5" w:rsidR="00CC092C" w:rsidRPr="00CC092C" w:rsidDel="002B76D9" w:rsidRDefault="00CC092C" w:rsidP="00CC092C">
            <w:pPr>
              <w:rPr>
                <w:ins w:id="324" w:author="Haritha Tirumuru" w:date="2021-08-26T18:10:00Z"/>
                <w:moveFrom w:id="325" w:author="Priya Vasudevan1" w:date="2021-08-27T12:39:00Z"/>
                <w:i/>
                <w:color w:val="5B9BD5" w:themeColor="accent1"/>
                <w:rPrChange w:id="326" w:author="Haritha Tirumuru" w:date="2021-08-26T18:15:00Z">
                  <w:rPr>
                    <w:ins w:id="327" w:author="Haritha Tirumuru" w:date="2021-08-26T18:10:00Z"/>
                    <w:moveFrom w:id="328" w:author="Priya Vasudevan1" w:date="2021-08-27T12:39:00Z"/>
                  </w:rPr>
                </w:rPrChange>
              </w:rPr>
            </w:pPr>
            <w:moveFrom w:id="329" w:author="Priya Vasudevan1" w:date="2021-08-27T12:39:00Z">
              <w:ins w:id="330" w:author="Haritha Tirumuru" w:date="2021-08-26T18:10:00Z">
                <w:r w:rsidRPr="00CC092C" w:rsidDel="002B76D9">
                  <w:rPr>
                    <w:i/>
                    <w:color w:val="5B9BD5" w:themeColor="accent1"/>
                    <w:rPrChange w:id="331" w:author="Haritha Tirumuru" w:date="2021-08-26T18:15:00Z">
                      <w:rPr/>
                    </w:rPrChange>
                  </w:rPr>
                  <w:t>                               --master-vm-size Standard_D8s_v3 \</w:t>
                </w:r>
              </w:ins>
            </w:moveFrom>
          </w:p>
          <w:p w14:paraId="572C0BE5" w14:textId="630A67DA" w:rsidR="00CC092C" w:rsidRPr="00CC092C" w:rsidDel="002B76D9" w:rsidRDefault="00CC092C" w:rsidP="00CC092C">
            <w:pPr>
              <w:rPr>
                <w:ins w:id="332" w:author="Haritha Tirumuru" w:date="2021-08-26T18:10:00Z"/>
                <w:moveFrom w:id="333" w:author="Priya Vasudevan1" w:date="2021-08-27T12:39:00Z"/>
                <w:i/>
                <w:color w:val="5B9BD5" w:themeColor="accent1"/>
                <w:rPrChange w:id="334" w:author="Haritha Tirumuru" w:date="2021-08-26T18:15:00Z">
                  <w:rPr>
                    <w:ins w:id="335" w:author="Haritha Tirumuru" w:date="2021-08-26T18:10:00Z"/>
                    <w:moveFrom w:id="336" w:author="Priya Vasudevan1" w:date="2021-08-27T12:39:00Z"/>
                  </w:rPr>
                </w:rPrChange>
              </w:rPr>
            </w:pPr>
            <w:moveFrom w:id="337" w:author="Priya Vasudevan1" w:date="2021-08-27T12:39:00Z">
              <w:ins w:id="338" w:author="Haritha Tirumuru" w:date="2021-08-26T18:10:00Z">
                <w:r w:rsidRPr="00CC092C" w:rsidDel="002B76D9">
                  <w:rPr>
                    <w:i/>
                    <w:color w:val="5B9BD5" w:themeColor="accent1"/>
                    <w:rPrChange w:id="339" w:author="Haritha Tirumuru" w:date="2021-08-26T18:15:00Z">
                      <w:rPr/>
                    </w:rPrChange>
                  </w:rPr>
                  <w:t>                               --worker-vm-size Standard_D16s_v3 \</w:t>
                </w:r>
              </w:ins>
            </w:moveFrom>
          </w:p>
          <w:p w14:paraId="4FD1471A" w14:textId="0A3D1066" w:rsidR="00CC092C" w:rsidRPr="00CC092C" w:rsidDel="002B76D9" w:rsidRDefault="00CC092C" w:rsidP="00CC092C">
            <w:pPr>
              <w:rPr>
                <w:ins w:id="340" w:author="Haritha Tirumuru" w:date="2021-08-26T18:10:00Z"/>
                <w:moveFrom w:id="341" w:author="Priya Vasudevan1" w:date="2021-08-27T12:39:00Z"/>
                <w:i/>
                <w:color w:val="5B9BD5" w:themeColor="accent1"/>
                <w:rPrChange w:id="342" w:author="Haritha Tirumuru" w:date="2021-08-26T18:15:00Z">
                  <w:rPr>
                    <w:ins w:id="343" w:author="Haritha Tirumuru" w:date="2021-08-26T18:10:00Z"/>
                    <w:moveFrom w:id="344" w:author="Priya Vasudevan1" w:date="2021-08-27T12:39:00Z"/>
                  </w:rPr>
                </w:rPrChange>
              </w:rPr>
            </w:pPr>
            <w:moveFrom w:id="345" w:author="Priya Vasudevan1" w:date="2021-08-27T12:39:00Z">
              <w:ins w:id="346" w:author="Haritha Tirumuru" w:date="2021-08-26T18:10:00Z">
                <w:r w:rsidRPr="00CC092C" w:rsidDel="002B76D9">
                  <w:rPr>
                    <w:i/>
                    <w:color w:val="5B9BD5" w:themeColor="accent1"/>
                    <w:rPrChange w:id="347" w:author="Haritha Tirumuru" w:date="2021-08-26T18:15:00Z">
                      <w:rPr/>
                    </w:rPrChange>
                  </w:rPr>
                  <w:t>                               --worker-count 5 \</w:t>
                </w:r>
              </w:ins>
            </w:moveFrom>
          </w:p>
          <w:p w14:paraId="2AA19467" w14:textId="799EAD71" w:rsidR="00CC092C" w:rsidRPr="00CC092C" w:rsidDel="002B76D9" w:rsidRDefault="00CC092C" w:rsidP="00CC092C">
            <w:pPr>
              <w:rPr>
                <w:ins w:id="348" w:author="Haritha Tirumuru" w:date="2021-08-26T18:10:00Z"/>
                <w:moveFrom w:id="349" w:author="Priya Vasudevan1" w:date="2021-08-27T12:39:00Z"/>
                <w:i/>
                <w:color w:val="5B9BD5" w:themeColor="accent1"/>
                <w:rPrChange w:id="350" w:author="Haritha Tirumuru" w:date="2021-08-26T18:15:00Z">
                  <w:rPr>
                    <w:ins w:id="351" w:author="Haritha Tirumuru" w:date="2021-08-26T18:10:00Z"/>
                    <w:moveFrom w:id="352" w:author="Priya Vasudevan1" w:date="2021-08-27T12:39:00Z"/>
                  </w:rPr>
                </w:rPrChange>
              </w:rPr>
            </w:pPr>
            <w:moveFrom w:id="353" w:author="Priya Vasudevan1" w:date="2021-08-27T12:39:00Z">
              <w:ins w:id="354" w:author="Haritha Tirumuru" w:date="2021-08-26T18:10:00Z">
                <w:r w:rsidRPr="00CC092C" w:rsidDel="002B76D9">
                  <w:rPr>
                    <w:i/>
                    <w:color w:val="5B9BD5" w:themeColor="accent1"/>
                    <w:rPrChange w:id="355" w:author="Haritha Tirumuru" w:date="2021-08-26T18:15:00Z">
                      <w:rPr/>
                    </w:rPrChange>
                  </w:rPr>
                  <w:t>                               --worker-vm-disk-size-gb 1024 \</w:t>
                </w:r>
              </w:ins>
            </w:moveFrom>
          </w:p>
          <w:p w14:paraId="13C6F2BC" w14:textId="1C57BC05" w:rsidR="00CC092C" w:rsidRPr="00CC092C" w:rsidDel="002B76D9" w:rsidRDefault="00CC092C" w:rsidP="00CC092C">
            <w:pPr>
              <w:rPr>
                <w:ins w:id="356" w:author="Haritha Tirumuru" w:date="2021-08-26T18:10:00Z"/>
                <w:moveFrom w:id="357" w:author="Priya Vasudevan1" w:date="2021-08-27T12:39:00Z"/>
                <w:i/>
                <w:color w:val="5B9BD5" w:themeColor="accent1"/>
                <w:rPrChange w:id="358" w:author="Haritha Tirumuru" w:date="2021-08-26T18:15:00Z">
                  <w:rPr>
                    <w:ins w:id="359" w:author="Haritha Tirumuru" w:date="2021-08-26T18:10:00Z"/>
                    <w:moveFrom w:id="360" w:author="Priya Vasudevan1" w:date="2021-08-27T12:39:00Z"/>
                  </w:rPr>
                </w:rPrChange>
              </w:rPr>
            </w:pPr>
            <w:moveFrom w:id="361" w:author="Priya Vasudevan1" w:date="2021-08-27T12:39:00Z">
              <w:ins w:id="362" w:author="Haritha Tirumuru" w:date="2021-08-26T18:10:00Z">
                <w:r w:rsidRPr="00CC092C" w:rsidDel="002B76D9">
                  <w:rPr>
                    <w:i/>
                    <w:color w:val="5B9BD5" w:themeColor="accent1"/>
                    <w:rPrChange w:id="363" w:author="Haritha Tirumuru" w:date="2021-08-26T18:15:00Z">
                      <w:rPr/>
                    </w:rPrChange>
                  </w:rPr>
                  <w:t>                               --apiserver-visibility Private \</w:t>
                </w:r>
              </w:ins>
            </w:moveFrom>
          </w:p>
          <w:p w14:paraId="525ADC6E" w14:textId="38F20F76" w:rsidR="00CC092C" w:rsidRPr="00CC092C" w:rsidDel="002B76D9" w:rsidRDefault="00CC092C" w:rsidP="00CC092C">
            <w:pPr>
              <w:rPr>
                <w:ins w:id="364" w:author="Haritha Tirumuru" w:date="2021-08-26T18:10:00Z"/>
                <w:moveFrom w:id="365" w:author="Priya Vasudevan1" w:date="2021-08-27T12:39:00Z"/>
                <w:i/>
                <w:color w:val="5B9BD5" w:themeColor="accent1"/>
                <w:rPrChange w:id="366" w:author="Haritha Tirumuru" w:date="2021-08-26T18:15:00Z">
                  <w:rPr>
                    <w:ins w:id="367" w:author="Haritha Tirumuru" w:date="2021-08-26T18:10:00Z"/>
                    <w:moveFrom w:id="368" w:author="Priya Vasudevan1" w:date="2021-08-27T12:39:00Z"/>
                  </w:rPr>
                </w:rPrChange>
              </w:rPr>
            </w:pPr>
            <w:moveFrom w:id="369" w:author="Priya Vasudevan1" w:date="2021-08-27T12:39:00Z">
              <w:ins w:id="370" w:author="Haritha Tirumuru" w:date="2021-08-26T18:10:00Z">
                <w:r w:rsidRPr="00CC092C" w:rsidDel="002B76D9">
                  <w:rPr>
                    <w:i/>
                    <w:color w:val="5B9BD5" w:themeColor="accent1"/>
                    <w:rPrChange w:id="371" w:author="Haritha Tirumuru" w:date="2021-08-26T18:15:00Z">
                      <w:rPr/>
                    </w:rPrChange>
                  </w:rPr>
                  <w:t>                               --ingress-visibility Private</w:t>
                </w:r>
              </w:ins>
            </w:moveFrom>
          </w:p>
          <w:p w14:paraId="77002B58" w14:textId="3947F9C2" w:rsidR="00CC092C" w:rsidDel="002B76D9" w:rsidRDefault="00CC092C" w:rsidP="003F664B">
            <w:pPr>
              <w:rPr>
                <w:ins w:id="372" w:author="Haritha Tirumuru" w:date="2021-08-26T18:10:00Z"/>
                <w:moveFrom w:id="373" w:author="Priya Vasudevan1" w:date="2021-08-27T12:39:00Z"/>
                <w:rStyle w:val="Strong"/>
                <w:rFonts w:asciiTheme="majorHAnsi" w:eastAsiaTheme="majorEastAsia" w:hAnsiTheme="majorHAnsi" w:cstheme="majorBidi"/>
                <w:color w:val="2E74B5" w:themeColor="accent1" w:themeShade="BF"/>
                <w:sz w:val="26"/>
                <w:szCs w:val="26"/>
              </w:rPr>
            </w:pPr>
          </w:p>
        </w:tc>
      </w:tr>
    </w:tbl>
    <w:p w14:paraId="7FED99D2" w14:textId="16120DD5" w:rsidR="00CC092C" w:rsidDel="002B76D9" w:rsidRDefault="00CC092C" w:rsidP="003F664B">
      <w:pPr>
        <w:rPr>
          <w:ins w:id="374" w:author="Haritha Tirumuru" w:date="2021-08-26T18:10:00Z"/>
          <w:moveFrom w:id="375" w:author="Priya Vasudevan1" w:date="2021-08-27T12:39:00Z"/>
          <w:rStyle w:val="Strong"/>
          <w:rFonts w:asciiTheme="majorHAnsi" w:eastAsiaTheme="majorEastAsia" w:hAnsiTheme="majorHAnsi" w:cstheme="majorBidi"/>
          <w:color w:val="2E74B5" w:themeColor="accent1" w:themeShade="BF"/>
          <w:sz w:val="26"/>
          <w:szCs w:val="26"/>
        </w:rPr>
      </w:pPr>
    </w:p>
    <w:moveFromRangeEnd w:id="109"/>
    <w:p w14:paraId="234FE15A" w14:textId="654AC17C" w:rsidR="00411A6D" w:rsidRPr="00A8244A" w:rsidRDefault="003F664B" w:rsidP="003F664B">
      <w:pPr>
        <w:rPr>
          <w:rStyle w:val="Strong"/>
          <w:rFonts w:asciiTheme="majorHAnsi" w:eastAsiaTheme="majorEastAsia" w:hAnsiTheme="majorHAnsi" w:cstheme="majorBidi"/>
          <w:color w:val="2E74B5" w:themeColor="accent1" w:themeShade="BF"/>
          <w:sz w:val="26"/>
          <w:szCs w:val="26"/>
        </w:rPr>
      </w:pPr>
      <w:r w:rsidRPr="00A8244A">
        <w:rPr>
          <w:rStyle w:val="Strong"/>
          <w:rFonts w:asciiTheme="majorHAnsi" w:eastAsiaTheme="majorEastAsia" w:hAnsiTheme="majorHAnsi" w:cstheme="majorBidi"/>
          <w:color w:val="2E74B5" w:themeColor="accent1" w:themeShade="BF"/>
          <w:sz w:val="26"/>
          <w:szCs w:val="26"/>
        </w:rPr>
        <w:t>Build Process:</w:t>
      </w:r>
    </w:p>
    <w:p w14:paraId="737D02CD" w14:textId="58660588" w:rsidR="001B1D90" w:rsidRPr="00B84580" w:rsidRDefault="001B1D9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Download the om-base image from IBM Registry though entitlement key.</w:t>
      </w:r>
    </w:p>
    <w:p w14:paraId="5CEF0547" w14:textId="2EE962AE" w:rsidR="001B1D90" w:rsidRPr="00B84580" w:rsidRDefault="001B1D9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lastRenderedPageBreak/>
        <w:t>Explode the container from base image.</w:t>
      </w:r>
    </w:p>
    <w:p w14:paraId="3245D5A4" w14:textId="314D676A" w:rsidR="001B1D90" w:rsidRPr="00B84580" w:rsidRDefault="001B1D9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Update the sandbox.cfg  file  with Database Host, port , database name and schema</w:t>
      </w:r>
      <w:r w:rsidR="00AE38AD">
        <w:rPr>
          <w:rStyle w:val="Strong"/>
          <w:rFonts w:cstheme="majorBidi"/>
          <w:b w:val="0"/>
          <w:color w:val="000000" w:themeColor="text1"/>
          <w:sz w:val="20"/>
          <w:szCs w:val="20"/>
        </w:rPr>
        <w:t xml:space="preserve"> within the container</w:t>
      </w:r>
    </w:p>
    <w:p w14:paraId="3C127A7C" w14:textId="71EC2CBB" w:rsidR="001B1D90" w:rsidRPr="00B84580" w:rsidRDefault="00B8458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Run setup files command.</w:t>
      </w:r>
    </w:p>
    <w:p w14:paraId="66E05983" w14:textId="273935A2" w:rsidR="00B84580" w:rsidRPr="00AE38AD" w:rsidRDefault="00B84580" w:rsidP="00AE38AD">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Copy the customization</w:t>
      </w:r>
      <w:r w:rsidR="00AE38AD">
        <w:rPr>
          <w:rStyle w:val="Strong"/>
          <w:rFonts w:cstheme="majorBidi"/>
          <w:b w:val="0"/>
          <w:color w:val="000000" w:themeColor="text1"/>
          <w:sz w:val="20"/>
          <w:szCs w:val="20"/>
        </w:rPr>
        <w:t xml:space="preserve"> and c</w:t>
      </w:r>
      <w:r w:rsidRPr="00AE38AD">
        <w:rPr>
          <w:rStyle w:val="Strong"/>
          <w:rFonts w:cstheme="majorBidi"/>
          <w:b w:val="0"/>
          <w:color w:val="000000" w:themeColor="text1"/>
          <w:sz w:val="20"/>
          <w:szCs w:val="20"/>
        </w:rPr>
        <w:t>reate custom jar for java code.</w:t>
      </w:r>
    </w:p>
    <w:p w14:paraId="40E006C7" w14:textId="5AD5EDE7" w:rsidR="00B84580" w:rsidRPr="00B84580" w:rsidRDefault="00AE38AD" w:rsidP="00B84580">
      <w:pPr>
        <w:pStyle w:val="ListParagraph"/>
        <w:numPr>
          <w:ilvl w:val="0"/>
          <w:numId w:val="10"/>
        </w:numPr>
        <w:rPr>
          <w:rStyle w:val="Strong"/>
          <w:rFonts w:cstheme="majorBidi"/>
          <w:b w:val="0"/>
          <w:color w:val="000000" w:themeColor="text1"/>
          <w:sz w:val="20"/>
          <w:szCs w:val="20"/>
        </w:rPr>
      </w:pPr>
      <w:r>
        <w:rPr>
          <w:rStyle w:val="Strong"/>
          <w:rFonts w:cstheme="majorBidi"/>
          <w:b w:val="0"/>
          <w:color w:val="000000" w:themeColor="text1"/>
          <w:sz w:val="20"/>
          <w:szCs w:val="20"/>
        </w:rPr>
        <w:t>Build the</w:t>
      </w:r>
      <w:r w:rsidR="00B84580" w:rsidRPr="00B84580">
        <w:rPr>
          <w:rStyle w:val="Strong"/>
          <w:rFonts w:cstheme="majorBidi"/>
          <w:b w:val="0"/>
          <w:color w:val="000000" w:themeColor="text1"/>
          <w:sz w:val="20"/>
          <w:szCs w:val="20"/>
        </w:rPr>
        <w:t xml:space="preserve"> resources </w:t>
      </w:r>
      <w:r>
        <w:rPr>
          <w:rStyle w:val="Strong"/>
          <w:rFonts w:cstheme="majorBidi"/>
          <w:b w:val="0"/>
          <w:color w:val="000000" w:themeColor="text1"/>
          <w:sz w:val="20"/>
          <w:szCs w:val="20"/>
        </w:rPr>
        <w:t>JAR</w:t>
      </w:r>
      <w:r w:rsidR="00B84580" w:rsidRPr="00B84580">
        <w:rPr>
          <w:rStyle w:val="Strong"/>
          <w:rFonts w:cstheme="majorBidi"/>
          <w:b w:val="0"/>
          <w:color w:val="000000" w:themeColor="text1"/>
          <w:sz w:val="20"/>
          <w:szCs w:val="20"/>
        </w:rPr>
        <w:t xml:space="preserve"> and entities </w:t>
      </w:r>
      <w:r>
        <w:rPr>
          <w:rStyle w:val="Strong"/>
          <w:rFonts w:cstheme="majorBidi"/>
          <w:b w:val="0"/>
          <w:color w:val="000000" w:themeColor="text1"/>
          <w:sz w:val="20"/>
          <w:szCs w:val="20"/>
        </w:rPr>
        <w:t>JAR</w:t>
      </w:r>
    </w:p>
    <w:p w14:paraId="788600EE" w14:textId="5C1495ED" w:rsidR="00B84580" w:rsidRPr="00B84580" w:rsidRDefault="00B8458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Generate new images</w:t>
      </w:r>
    </w:p>
    <w:p w14:paraId="481771D9" w14:textId="24FBDF6D" w:rsidR="00B84580" w:rsidRPr="00AE38AD" w:rsidRDefault="00B84580" w:rsidP="00AE38AD">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Load the images</w:t>
      </w:r>
      <w:r w:rsidR="00AE38AD">
        <w:rPr>
          <w:rStyle w:val="Strong"/>
          <w:rFonts w:cstheme="majorBidi"/>
          <w:b w:val="0"/>
          <w:color w:val="000000" w:themeColor="text1"/>
          <w:sz w:val="20"/>
          <w:szCs w:val="20"/>
        </w:rPr>
        <w:t xml:space="preserve"> and c</w:t>
      </w:r>
      <w:r w:rsidRPr="00AE38AD">
        <w:rPr>
          <w:rStyle w:val="Strong"/>
          <w:rFonts w:cstheme="majorBidi"/>
          <w:b w:val="0"/>
          <w:color w:val="000000" w:themeColor="text1"/>
          <w:sz w:val="20"/>
          <w:szCs w:val="20"/>
        </w:rPr>
        <w:t>reate tag for new images.</w:t>
      </w:r>
    </w:p>
    <w:p w14:paraId="0D22053A" w14:textId="290A27EE" w:rsidR="00B84580" w:rsidRPr="00B84580" w:rsidRDefault="00B84580" w:rsidP="00B84580">
      <w:pPr>
        <w:pStyle w:val="ListParagraph"/>
        <w:numPr>
          <w:ilvl w:val="0"/>
          <w:numId w:val="10"/>
        </w:numPr>
        <w:rPr>
          <w:rStyle w:val="Strong"/>
          <w:rFonts w:cstheme="majorBidi"/>
          <w:b w:val="0"/>
          <w:color w:val="000000" w:themeColor="text1"/>
          <w:sz w:val="20"/>
          <w:szCs w:val="20"/>
        </w:rPr>
      </w:pPr>
      <w:r w:rsidRPr="00B84580">
        <w:rPr>
          <w:rStyle w:val="Strong"/>
          <w:rFonts w:cstheme="majorBidi"/>
          <w:b w:val="0"/>
          <w:color w:val="000000" w:themeColor="text1"/>
          <w:sz w:val="20"/>
          <w:szCs w:val="20"/>
        </w:rPr>
        <w:t xml:space="preserve">Push the </w:t>
      </w:r>
      <w:r>
        <w:rPr>
          <w:rStyle w:val="Strong"/>
          <w:rFonts w:cstheme="majorBidi"/>
          <w:b w:val="0"/>
          <w:color w:val="000000" w:themeColor="text1"/>
          <w:sz w:val="20"/>
          <w:szCs w:val="20"/>
        </w:rPr>
        <w:t xml:space="preserve">custom </w:t>
      </w:r>
      <w:r w:rsidRPr="00B84580">
        <w:rPr>
          <w:rStyle w:val="Strong"/>
          <w:rFonts w:cstheme="majorBidi"/>
          <w:b w:val="0"/>
          <w:color w:val="000000" w:themeColor="text1"/>
          <w:sz w:val="20"/>
          <w:szCs w:val="20"/>
        </w:rPr>
        <w:t xml:space="preserve">images to </w:t>
      </w:r>
      <w:ins w:id="376" w:author="Haritha Tirumuru" w:date="2021-08-26T19:01:00Z">
        <w:del w:id="377" w:author="Priya Vasudevan1" w:date="2021-08-27T12:40:00Z">
          <w:r w:rsidR="00420057" w:rsidDel="002B76D9">
            <w:rPr>
              <w:rStyle w:val="Strong"/>
              <w:rFonts w:cstheme="majorBidi"/>
              <w:b w:val="0"/>
              <w:color w:val="000000" w:themeColor="text1"/>
              <w:sz w:val="20"/>
              <w:szCs w:val="20"/>
            </w:rPr>
            <w:delText xml:space="preserve">ACR </w:delText>
          </w:r>
        </w:del>
      </w:ins>
      <w:del w:id="378" w:author="Priya Vasudevan1" w:date="2021-08-27T12:40:00Z">
        <w:r w:rsidRPr="00B84580" w:rsidDel="002B76D9">
          <w:rPr>
            <w:rStyle w:val="Strong"/>
            <w:rFonts w:cstheme="majorBidi"/>
            <w:b w:val="0"/>
            <w:color w:val="000000" w:themeColor="text1"/>
            <w:sz w:val="20"/>
            <w:szCs w:val="20"/>
          </w:rPr>
          <w:delText>Image Registry</w:delText>
        </w:r>
      </w:del>
      <w:ins w:id="379" w:author="Priya Vasudevan1" w:date="2021-08-27T12:40:00Z">
        <w:r w:rsidR="002B76D9">
          <w:rPr>
            <w:rStyle w:val="Strong"/>
            <w:rFonts w:cstheme="majorBidi"/>
            <w:b w:val="0"/>
            <w:color w:val="000000" w:themeColor="text1"/>
            <w:sz w:val="20"/>
            <w:szCs w:val="20"/>
          </w:rPr>
          <w:t>Azure Container Registry</w:t>
        </w:r>
      </w:ins>
      <w:r w:rsidRPr="00B84580">
        <w:rPr>
          <w:rStyle w:val="Strong"/>
          <w:rFonts w:cstheme="majorBidi"/>
          <w:b w:val="0"/>
          <w:color w:val="000000" w:themeColor="text1"/>
          <w:sz w:val="20"/>
          <w:szCs w:val="20"/>
        </w:rPr>
        <w:t>.</w:t>
      </w:r>
    </w:p>
    <w:tbl>
      <w:tblPr>
        <w:tblStyle w:val="TableGrid"/>
        <w:tblW w:w="0" w:type="auto"/>
        <w:tblLook w:val="04A0" w:firstRow="1" w:lastRow="0" w:firstColumn="1" w:lastColumn="0" w:noHBand="0" w:noVBand="1"/>
      </w:tblPr>
      <w:tblGrid>
        <w:gridCol w:w="9350"/>
      </w:tblGrid>
      <w:tr w:rsidR="00411A6D" w14:paraId="647566C9" w14:textId="77777777" w:rsidTr="00411A6D">
        <w:tc>
          <w:tcPr>
            <w:tcW w:w="9350" w:type="dxa"/>
          </w:tcPr>
          <w:p w14:paraId="6B878F85"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run -e LICENSE=accept --privileged -v &lt;shared file   system directory path&gt;:/opt/ssfs/shared -it --name  &lt;container name&gt; &lt;image&gt;</w:t>
            </w:r>
          </w:p>
          <w:p w14:paraId="4A99DF0C"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exec -it  &lt;containerid&gt;  bash</w:t>
            </w:r>
          </w:p>
          <w:p w14:paraId="0C0EA169" w14:textId="1618B6A3"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Update the sandbox.cfg files under /opt/ssfs/runtime/prop</w:t>
            </w:r>
            <w:r w:rsidR="00315BDA">
              <w:rPr>
                <w:rFonts w:eastAsia="Times New Roman" w:cstheme="minorHAnsi"/>
                <w:color w:val="333333"/>
                <w:sz w:val="21"/>
                <w:szCs w:val="21"/>
              </w:rPr>
              <w:t>e</w:t>
            </w:r>
            <w:r w:rsidRPr="00962EA1">
              <w:rPr>
                <w:rFonts w:eastAsia="Times New Roman" w:cstheme="minorHAnsi"/>
                <w:color w:val="333333"/>
                <w:sz w:val="21"/>
                <w:szCs w:val="21"/>
              </w:rPr>
              <w:t>rties</w:t>
            </w:r>
          </w:p>
          <w:p w14:paraId="2852E8A7" w14:textId="77777777" w:rsidR="00411A6D" w:rsidRPr="00962EA1" w:rsidRDefault="00411A6D" w:rsidP="00411A6D">
            <w:pPr>
              <w:rPr>
                <w:rFonts w:eastAsia="Times New Roman" w:cstheme="minorHAnsi"/>
                <w:i/>
                <w:color w:val="333333"/>
                <w:sz w:val="21"/>
                <w:szCs w:val="21"/>
              </w:rPr>
            </w:pPr>
            <w:r w:rsidRPr="00962EA1">
              <w:rPr>
                <w:rFonts w:eastAsia="Times New Roman" w:cstheme="minorHAnsi"/>
                <w:color w:val="333333"/>
                <w:sz w:val="21"/>
                <w:szCs w:val="21"/>
              </w:rPr>
              <w:t xml:space="preserve">Execute </w:t>
            </w:r>
            <w:r w:rsidRPr="001B1D90">
              <w:rPr>
                <w:rFonts w:eastAsia="Times New Roman" w:cstheme="minorHAnsi"/>
                <w:i/>
                <w:color w:val="5B9BD5" w:themeColor="accent1"/>
                <w:sz w:val="21"/>
                <w:szCs w:val="21"/>
              </w:rPr>
              <w:t>./setupfiles.sh</w:t>
            </w:r>
          </w:p>
          <w:p w14:paraId="0FB4084B"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 xml:space="preserve">Copy the required custom xsl and xmls </w:t>
            </w:r>
          </w:p>
          <w:p w14:paraId="08AECC83"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Build resource jar</w:t>
            </w:r>
          </w:p>
          <w:p w14:paraId="34E877F6"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./deployer.sh -t resourcejar</w:t>
            </w:r>
          </w:p>
          <w:p w14:paraId="554EDEF3"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Copy all the required java classes.</w:t>
            </w:r>
          </w:p>
          <w:p w14:paraId="4DCBEE29" w14:textId="77777777" w:rsidR="00411A6D" w:rsidRPr="00962EA1" w:rsidRDefault="00411A6D" w:rsidP="00411A6D">
            <w:pPr>
              <w:rPr>
                <w:rFonts w:eastAsia="Times New Roman" w:cstheme="minorHAnsi"/>
                <w:i/>
                <w:color w:val="333333"/>
                <w:sz w:val="21"/>
                <w:szCs w:val="21"/>
              </w:rPr>
            </w:pPr>
            <w:r w:rsidRPr="001B1D90">
              <w:rPr>
                <w:rFonts w:eastAsia="Times New Roman" w:cstheme="minorHAnsi"/>
                <w:i/>
                <w:color w:val="5B9BD5" w:themeColor="accent1"/>
                <w:sz w:val="21"/>
                <w:szCs w:val="21"/>
              </w:rPr>
              <w:t>./install3rdParty.sh &lt;classes&gt; 1 -j /opt/ssfs/shared/&lt;classes.jar&gt; -targetJVM EVERY</w:t>
            </w:r>
          </w:p>
          <w:p w14:paraId="237C8B97"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Copy the Extensions.xml</w:t>
            </w:r>
          </w:p>
          <w:p w14:paraId="7C03DA85"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Build entities.jar</w:t>
            </w:r>
          </w:p>
          <w:p w14:paraId="3AE32923"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./deployer.sh -t entitydeployer</w:t>
            </w:r>
          </w:p>
          <w:p w14:paraId="37ADF144" w14:textId="77777777" w:rsidR="00411A6D" w:rsidRPr="00962EA1" w:rsidRDefault="00411A6D" w:rsidP="00411A6D">
            <w:pPr>
              <w:rPr>
                <w:rFonts w:eastAsia="Times New Roman" w:cstheme="minorHAnsi"/>
                <w:color w:val="333333"/>
                <w:sz w:val="21"/>
                <w:szCs w:val="21"/>
              </w:rPr>
            </w:pPr>
            <w:r w:rsidRPr="00962EA1">
              <w:rPr>
                <w:rFonts w:eastAsia="Times New Roman" w:cstheme="minorHAnsi"/>
                <w:color w:val="333333"/>
                <w:sz w:val="21"/>
                <w:szCs w:val="21"/>
              </w:rPr>
              <w:t>Generate app, agent  image</w:t>
            </w:r>
          </w:p>
          <w:p w14:paraId="270D9778"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/opt/ssfs/runtime/container-scripts/imagebuild</w:t>
            </w:r>
          </w:p>
          <w:p w14:paraId="4F78A14C" w14:textId="77777777" w:rsidR="00411A6D" w:rsidRPr="001B1D90" w:rsidRDefault="00411A6D" w:rsidP="00411A6D">
            <w:pPr>
              <w:rPr>
                <w:rFonts w:ascii="Consolas" w:hAnsi="Consolas"/>
                <w:i/>
                <w:color w:val="5B9BD5" w:themeColor="accent1"/>
                <w:sz w:val="21"/>
                <w:szCs w:val="21"/>
                <w:shd w:val="clear" w:color="auto" w:fill="F7F7F7"/>
              </w:rPr>
            </w:pPr>
            <w:r w:rsidRPr="001B1D90">
              <w:rPr>
                <w:rFonts w:eastAsia="Times New Roman" w:cstheme="minorHAnsi"/>
                <w:i/>
                <w:color w:val="5B9BD5" w:themeColor="accent1"/>
                <w:sz w:val="21"/>
                <w:szCs w:val="21"/>
              </w:rPr>
              <w:t xml:space="preserve">./generateImages.sh --MODE=app,agent --DEV_MODE=true </w:t>
            </w:r>
          </w:p>
          <w:p w14:paraId="61D0BE1E" w14:textId="77777777" w:rsidR="00411A6D" w:rsidRDefault="00411A6D" w:rsidP="00411A6D">
            <w:pPr>
              <w:rPr>
                <w:rFonts w:eastAsia="Times New Roman" w:cstheme="minorHAnsi"/>
                <w:color w:val="333333"/>
                <w:sz w:val="21"/>
                <w:szCs w:val="21"/>
              </w:rPr>
            </w:pPr>
            <w:r w:rsidRPr="00962EA1">
              <w:rPr>
                <w:rFonts w:eastAsia="Times New Roman" w:cstheme="minorHAnsi"/>
                <w:color w:val="333333"/>
                <w:sz w:val="21"/>
                <w:szCs w:val="21"/>
              </w:rPr>
              <w:t>Load Images</w:t>
            </w:r>
            <w:r>
              <w:rPr>
                <w:rFonts w:eastAsia="Times New Roman" w:cstheme="minorHAnsi"/>
                <w:color w:val="333333"/>
                <w:sz w:val="21"/>
                <w:szCs w:val="21"/>
              </w:rPr>
              <w:t xml:space="preserve">, Tag Images </w:t>
            </w:r>
            <w:r w:rsidRPr="00962EA1">
              <w:rPr>
                <w:rFonts w:eastAsia="Times New Roman" w:cstheme="minorHAnsi"/>
                <w:color w:val="333333"/>
                <w:sz w:val="21"/>
                <w:szCs w:val="21"/>
              </w:rPr>
              <w:t xml:space="preserve"> and Push images to Registry.</w:t>
            </w:r>
          </w:p>
          <w:p w14:paraId="201A791D"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load  –i  om-app_10.0.tar.gz</w:t>
            </w:r>
          </w:p>
          <w:p w14:paraId="32A51CCF"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load –i  om-agent_10.0.tar.gz</w:t>
            </w:r>
          </w:p>
          <w:p w14:paraId="034F11C9"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tag &lt;imageid&gt; &lt;registryname&gt;: &lt;tagname&gt;</w:t>
            </w:r>
          </w:p>
          <w:p w14:paraId="0B6A04AB" w14:textId="77777777" w:rsidR="00411A6D" w:rsidRPr="001B1D90" w:rsidRDefault="00411A6D" w:rsidP="00411A6D">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push &gt; &lt;registryname&gt;: &lt;tagname&gt;</w:t>
            </w:r>
          </w:p>
          <w:p w14:paraId="6A269029" w14:textId="77777777" w:rsidR="00411A6D" w:rsidRDefault="00411A6D" w:rsidP="003F664B">
            <w:pPr>
              <w:rPr>
                <w:rFonts w:asciiTheme="majorHAnsi" w:eastAsiaTheme="majorEastAsia" w:hAnsiTheme="majorHAnsi" w:cstheme="majorHAnsi"/>
                <w:b/>
                <w:color w:val="333333"/>
                <w:sz w:val="24"/>
                <w:szCs w:val="24"/>
              </w:rPr>
            </w:pPr>
          </w:p>
        </w:tc>
      </w:tr>
    </w:tbl>
    <w:p w14:paraId="0AB650A4" w14:textId="6392AD88" w:rsidR="00D2064F" w:rsidRDefault="00D2064F" w:rsidP="00962EA1">
      <w:pPr>
        <w:rPr>
          <w:rFonts w:eastAsia="Times New Roman" w:cstheme="minorHAnsi"/>
          <w:i/>
          <w:color w:val="333333"/>
          <w:sz w:val="21"/>
          <w:szCs w:val="21"/>
        </w:rPr>
      </w:pPr>
    </w:p>
    <w:p w14:paraId="0D182961" w14:textId="77777777" w:rsidR="00D2064F" w:rsidRPr="00962EA1" w:rsidRDefault="00D2064F" w:rsidP="00962EA1">
      <w:pPr>
        <w:rPr>
          <w:rFonts w:eastAsia="Times New Roman" w:cstheme="minorHAnsi"/>
          <w:i/>
          <w:color w:val="333333"/>
          <w:sz w:val="21"/>
          <w:szCs w:val="21"/>
        </w:rPr>
      </w:pPr>
    </w:p>
    <w:p w14:paraId="38700918" w14:textId="77777777" w:rsidR="00962EA1" w:rsidRDefault="00962EA1" w:rsidP="00962EA1">
      <w:pPr>
        <w:rPr>
          <w:rFonts w:asciiTheme="majorHAnsi" w:eastAsiaTheme="majorEastAsia" w:hAnsiTheme="majorHAnsi" w:cstheme="majorHAnsi"/>
          <w:b/>
          <w:color w:val="333333"/>
          <w:sz w:val="24"/>
          <w:szCs w:val="24"/>
        </w:rPr>
      </w:pPr>
      <w:r w:rsidRPr="00A8244A">
        <w:rPr>
          <w:rStyle w:val="Strong"/>
          <w:rFonts w:cstheme="majorBidi"/>
          <w:b w:val="0"/>
          <w:color w:val="2E74B5" w:themeColor="accent1" w:themeShade="BF"/>
          <w:sz w:val="26"/>
          <w:szCs w:val="26"/>
        </w:rPr>
        <w:t>Deployment Process</w:t>
      </w:r>
      <w:r w:rsidRPr="00A8244A">
        <w:rPr>
          <w:rStyle w:val="Strong"/>
          <w:rFonts w:cstheme="majorBidi"/>
          <w:color w:val="2E74B5" w:themeColor="accent1" w:themeShade="BF"/>
          <w:sz w:val="26"/>
          <w:szCs w:val="26"/>
        </w:rPr>
        <w:t>:</w:t>
      </w:r>
    </w:p>
    <w:p w14:paraId="3D19B370" w14:textId="327FF1AF" w:rsidR="00C712ED" w:rsidRPr="00D36F7B" w:rsidRDefault="00E96C9C" w:rsidP="00D36F7B">
      <w:pPr>
        <w:pStyle w:val="ListParagraph"/>
        <w:numPr>
          <w:ilvl w:val="0"/>
          <w:numId w:val="7"/>
        </w:numPr>
        <w:spacing w:after="0" w:line="240" w:lineRule="auto"/>
        <w:rPr>
          <w:rFonts w:eastAsia="Times New Roman" w:cstheme="minorHAnsi"/>
          <w:bCs/>
          <w:color w:val="333333"/>
          <w:sz w:val="21"/>
          <w:szCs w:val="21"/>
        </w:rPr>
      </w:pPr>
      <w:r w:rsidRPr="00D36F7B">
        <w:rPr>
          <w:rFonts w:eastAsia="Times New Roman" w:cstheme="minorHAnsi"/>
          <w:bCs/>
          <w:color w:val="333333"/>
          <w:sz w:val="21"/>
          <w:szCs w:val="21"/>
        </w:rPr>
        <w:t xml:space="preserve">From Open Shift Console, </w:t>
      </w:r>
      <w:del w:id="380" w:author="Priya Vasudevan1" w:date="2021-08-27T12:43:00Z">
        <w:r w:rsidRPr="00D36F7B" w:rsidDel="002B76D9">
          <w:rPr>
            <w:rFonts w:eastAsia="Times New Roman" w:cstheme="minorHAnsi"/>
            <w:bCs/>
            <w:color w:val="333333"/>
            <w:sz w:val="21"/>
            <w:szCs w:val="21"/>
          </w:rPr>
          <w:delText>Project to be created.</w:delText>
        </w:r>
      </w:del>
      <w:ins w:id="381" w:author="Priya Vasudevan1" w:date="2021-08-27T12:43:00Z">
        <w:r w:rsidR="002B76D9">
          <w:rPr>
            <w:rFonts w:eastAsia="Times New Roman" w:cstheme="minorHAnsi"/>
            <w:bCs/>
            <w:color w:val="333333"/>
            <w:sz w:val="21"/>
            <w:szCs w:val="21"/>
          </w:rPr>
          <w:t>create a project</w:t>
        </w:r>
      </w:ins>
    </w:p>
    <w:p w14:paraId="6E833E8A" w14:textId="3C032E91" w:rsidR="00D979E3" w:rsidRDefault="00D979E3" w:rsidP="00D979E3">
      <w:pPr>
        <w:pStyle w:val="ListParagraph"/>
      </w:pPr>
    </w:p>
    <w:p w14:paraId="611E4305" w14:textId="4A5E111A" w:rsidR="00D979E3" w:rsidRDefault="00D979E3" w:rsidP="00D979E3">
      <w:pPr>
        <w:pStyle w:val="ListParagraph"/>
      </w:pPr>
      <w:r>
        <w:rPr>
          <w:noProof/>
        </w:rPr>
        <w:lastRenderedPageBreak/>
        <w:drawing>
          <wp:inline distT="0" distB="0" distL="0" distR="0" wp14:anchorId="4D1E1170" wp14:editId="78169570">
            <wp:extent cx="4606925" cy="19847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3689" cy="1991966"/>
                    </a:xfrm>
                    <a:prstGeom prst="rect">
                      <a:avLst/>
                    </a:prstGeom>
                  </pic:spPr>
                </pic:pic>
              </a:graphicData>
            </a:graphic>
          </wp:inline>
        </w:drawing>
      </w:r>
    </w:p>
    <w:p w14:paraId="15C2E685" w14:textId="77777777" w:rsidR="00D979E3" w:rsidRDefault="00D979E3" w:rsidP="00D979E3">
      <w:pPr>
        <w:pStyle w:val="ListParagraph"/>
      </w:pPr>
    </w:p>
    <w:p w14:paraId="06607826" w14:textId="77777777" w:rsidR="00E96C9C" w:rsidRPr="00D36F7B" w:rsidRDefault="00E96C9C" w:rsidP="00EB2103">
      <w:pPr>
        <w:pStyle w:val="ListParagraph"/>
        <w:numPr>
          <w:ilvl w:val="0"/>
          <w:numId w:val="7"/>
        </w:numPr>
        <w:spacing w:after="0" w:line="240" w:lineRule="auto"/>
        <w:rPr>
          <w:rFonts w:eastAsia="Times New Roman" w:cstheme="minorHAnsi"/>
          <w:bCs/>
          <w:color w:val="333333"/>
          <w:sz w:val="21"/>
          <w:szCs w:val="21"/>
        </w:rPr>
      </w:pPr>
      <w:r w:rsidRPr="00D36F7B">
        <w:rPr>
          <w:rFonts w:eastAsia="Times New Roman" w:cstheme="minorHAnsi"/>
          <w:bCs/>
          <w:color w:val="333333"/>
          <w:sz w:val="21"/>
          <w:szCs w:val="21"/>
        </w:rPr>
        <w:t>Add the project to any userid system access.</w:t>
      </w:r>
    </w:p>
    <w:p w14:paraId="688D4E3D" w14:textId="4D689379" w:rsidR="00C712ED" w:rsidRPr="00AE38AD" w:rsidRDefault="00C712ED" w:rsidP="00E96C9C">
      <w:pPr>
        <w:pStyle w:val="ListParagraph"/>
        <w:spacing w:after="0" w:line="240" w:lineRule="auto"/>
        <w:rPr>
          <w:rFonts w:eastAsia="Times New Roman" w:cstheme="minorHAnsi"/>
          <w:bCs/>
          <w:i/>
          <w:iCs/>
          <w:color w:val="333333"/>
          <w:sz w:val="21"/>
          <w:szCs w:val="21"/>
        </w:rPr>
      </w:pPr>
      <w:r w:rsidRPr="00AE38AD">
        <w:rPr>
          <w:rFonts w:eastAsia="Times New Roman" w:cstheme="minorHAnsi"/>
          <w:bCs/>
          <w:i/>
          <w:iCs/>
          <w:color w:val="333333"/>
          <w:sz w:val="21"/>
          <w:szCs w:val="21"/>
        </w:rPr>
        <w:t xml:space="preserve">oc adm policy add-scc-to-user anyuid </w:t>
      </w:r>
      <w:proofErr w:type="gramStart"/>
      <w:r w:rsidRPr="00AE38AD">
        <w:rPr>
          <w:rFonts w:eastAsia="Times New Roman" w:cstheme="minorHAnsi"/>
          <w:bCs/>
          <w:i/>
          <w:iCs/>
          <w:color w:val="333333"/>
          <w:sz w:val="21"/>
          <w:szCs w:val="21"/>
        </w:rPr>
        <w:t>system:serviceaccount</w:t>
      </w:r>
      <w:proofErr w:type="gramEnd"/>
      <w:r w:rsidRPr="00AE38AD">
        <w:rPr>
          <w:rFonts w:eastAsia="Times New Roman" w:cstheme="minorHAnsi"/>
          <w:bCs/>
          <w:i/>
          <w:iCs/>
          <w:color w:val="333333"/>
          <w:sz w:val="21"/>
          <w:szCs w:val="21"/>
        </w:rPr>
        <w:t>:</w:t>
      </w:r>
      <w:r w:rsidR="00844C5C" w:rsidRPr="00AE38AD">
        <w:rPr>
          <w:rFonts w:eastAsia="Times New Roman" w:cstheme="minorHAnsi"/>
          <w:bCs/>
          <w:i/>
          <w:iCs/>
          <w:color w:val="333333"/>
          <w:sz w:val="21"/>
          <w:szCs w:val="21"/>
        </w:rPr>
        <w:t>&lt;namespace&gt;</w:t>
      </w:r>
      <w:r w:rsidRPr="00AE38AD">
        <w:rPr>
          <w:rFonts w:eastAsia="Times New Roman" w:cstheme="minorHAnsi"/>
          <w:bCs/>
          <w:i/>
          <w:iCs/>
          <w:color w:val="333333"/>
          <w:sz w:val="21"/>
          <w:szCs w:val="21"/>
        </w:rPr>
        <w:t>:default</w:t>
      </w:r>
    </w:p>
    <w:p w14:paraId="0FFF6E27" w14:textId="77777777" w:rsidR="00C712ED" w:rsidRDefault="00C712ED" w:rsidP="00C712ED">
      <w:pPr>
        <w:pStyle w:val="ListParagraph"/>
        <w:spacing w:after="0" w:line="240" w:lineRule="auto"/>
        <w:rPr>
          <w:rFonts w:ascii="Segoe UI" w:eastAsia="Times New Roman" w:hAnsi="Segoe UI" w:cs="Segoe UI"/>
          <w:sz w:val="21"/>
          <w:szCs w:val="21"/>
        </w:rPr>
      </w:pPr>
    </w:p>
    <w:p w14:paraId="4451DA3B" w14:textId="4003A582" w:rsidR="007A1543" w:rsidRPr="00264E11" w:rsidRDefault="007A1543" w:rsidP="00E96C9C">
      <w:pPr>
        <w:pStyle w:val="ListParagraph"/>
        <w:numPr>
          <w:ilvl w:val="0"/>
          <w:numId w:val="7"/>
        </w:numPr>
        <w:spacing w:before="100" w:beforeAutospacing="1" w:after="100" w:afterAutospacing="1" w:line="240" w:lineRule="auto"/>
        <w:rPr>
          <w:rFonts w:eastAsia="Times New Roman" w:cstheme="minorHAnsi"/>
          <w:color w:val="333333"/>
          <w:sz w:val="21"/>
          <w:szCs w:val="21"/>
        </w:rPr>
      </w:pPr>
      <w:r>
        <w:rPr>
          <w:rFonts w:eastAsia="Times New Roman" w:cstheme="minorHAnsi"/>
          <w:bCs/>
          <w:color w:val="333333"/>
          <w:sz w:val="21"/>
          <w:szCs w:val="21"/>
        </w:rPr>
        <w:t xml:space="preserve">Create </w:t>
      </w:r>
      <w:r w:rsidRPr="007A1543">
        <w:rPr>
          <w:rFonts w:eastAsia="Times New Roman" w:cstheme="minorHAnsi"/>
          <w:bCs/>
          <w:color w:val="333333"/>
          <w:sz w:val="21"/>
          <w:szCs w:val="21"/>
        </w:rPr>
        <w:t xml:space="preserve">Global </w:t>
      </w:r>
      <w:r w:rsidR="00844C5C" w:rsidRPr="007A1543">
        <w:rPr>
          <w:rFonts w:eastAsia="Times New Roman" w:cstheme="minorHAnsi"/>
          <w:bCs/>
          <w:color w:val="333333"/>
          <w:sz w:val="21"/>
          <w:szCs w:val="21"/>
        </w:rPr>
        <w:t>secret</w:t>
      </w:r>
      <w:r w:rsidR="00844C5C" w:rsidRPr="007A1543">
        <w:rPr>
          <w:rFonts w:eastAsia="Times New Roman" w:cstheme="minorHAnsi"/>
          <w:b/>
          <w:bCs/>
          <w:color w:val="333333"/>
          <w:sz w:val="21"/>
          <w:szCs w:val="21"/>
        </w:rPr>
        <w:t>,</w:t>
      </w:r>
      <w:r w:rsidR="00844C5C">
        <w:rPr>
          <w:rFonts w:eastAsia="Times New Roman" w:cstheme="minorHAnsi"/>
          <w:color w:val="333333"/>
          <w:sz w:val="21"/>
          <w:szCs w:val="21"/>
        </w:rPr>
        <w:t xml:space="preserve"> </w:t>
      </w:r>
      <w:r w:rsidR="00844C5C" w:rsidRPr="00964DB5">
        <w:t>secret</w:t>
      </w:r>
      <w:r w:rsidRPr="00964DB5">
        <w:t xml:space="preserve"> for data source connectivity details.</w:t>
      </w:r>
    </w:p>
    <w:p w14:paraId="0712127C" w14:textId="77777777" w:rsidR="00264E11" w:rsidRPr="00964DB5" w:rsidRDefault="00264E11" w:rsidP="00264E11">
      <w:pPr>
        <w:pStyle w:val="ListParagraph"/>
      </w:pPr>
      <w:proofErr w:type="spellStart"/>
      <w:r w:rsidRPr="00264E11">
        <w:rPr>
          <w:rStyle w:val="Strong"/>
          <w:rFonts w:cstheme="majorBidi"/>
          <w:color w:val="2E74B5" w:themeColor="accent1" w:themeShade="BF"/>
          <w:sz w:val="20"/>
          <w:szCs w:val="20"/>
        </w:rPr>
        <w:t>oms_secret.yaml</w:t>
      </w:r>
      <w:proofErr w:type="spellEnd"/>
      <w:r w:rsidRPr="00264E11">
        <w:rPr>
          <w:rStyle w:val="Strong"/>
          <w:rFonts w:cstheme="majorBidi"/>
          <w:color w:val="2E74B5" w:themeColor="accent1" w:themeShade="BF"/>
          <w:sz w:val="20"/>
          <w:szCs w:val="20"/>
        </w:rPr>
        <w:t xml:space="preserve"> </w:t>
      </w:r>
    </w:p>
    <w:tbl>
      <w:tblPr>
        <w:tblStyle w:val="TableGrid"/>
        <w:tblW w:w="0" w:type="auto"/>
        <w:tblInd w:w="720" w:type="dxa"/>
        <w:tblLook w:val="04A0" w:firstRow="1" w:lastRow="0" w:firstColumn="1" w:lastColumn="0" w:noHBand="0" w:noVBand="1"/>
      </w:tblPr>
      <w:tblGrid>
        <w:gridCol w:w="8630"/>
      </w:tblGrid>
      <w:tr w:rsidR="00264E11" w14:paraId="52B5B24E" w14:textId="77777777" w:rsidTr="00420057">
        <w:tc>
          <w:tcPr>
            <w:tcW w:w="9350" w:type="dxa"/>
          </w:tcPr>
          <w:p w14:paraId="5B5BCC87"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proofErr w:type="spellStart"/>
            <w:r>
              <w:rPr>
                <w:rFonts w:ascii="Consolas" w:hAnsi="Consolas" w:cs="Consolas"/>
                <w:color w:val="000000"/>
              </w:rPr>
              <w:t>apiVersion</w:t>
            </w:r>
            <w:proofErr w:type="spellEnd"/>
            <w:r>
              <w:rPr>
                <w:rFonts w:ascii="Consolas" w:hAnsi="Consolas" w:cs="Consolas"/>
                <w:color w:val="000000"/>
              </w:rPr>
              <w:t>: v1</w:t>
            </w:r>
          </w:p>
          <w:p w14:paraId="6BC23AB2"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kind: Secret</w:t>
            </w:r>
          </w:p>
          <w:p w14:paraId="1552AED6"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metadata:</w:t>
            </w:r>
          </w:p>
          <w:p w14:paraId="2009F813"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 xml:space="preserve">  name: 'oms-</w:t>
            </w:r>
            <w:proofErr w:type="spellStart"/>
            <w:r>
              <w:rPr>
                <w:rFonts w:ascii="Consolas" w:hAnsi="Consolas" w:cs="Consolas"/>
                <w:color w:val="000000"/>
              </w:rPr>
              <w:t>qa</w:t>
            </w:r>
            <w:proofErr w:type="spellEnd"/>
            <w:r>
              <w:rPr>
                <w:rFonts w:ascii="Consolas" w:hAnsi="Consolas" w:cs="Consolas"/>
                <w:color w:val="000000"/>
              </w:rPr>
              <w:t>-secret'</w:t>
            </w:r>
          </w:p>
          <w:p w14:paraId="397EAA73"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type: Opaque</w:t>
            </w:r>
          </w:p>
          <w:p w14:paraId="4B5DC46F"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proofErr w:type="spellStart"/>
            <w:r>
              <w:rPr>
                <w:rFonts w:ascii="Consolas" w:hAnsi="Consolas" w:cs="Consolas"/>
                <w:color w:val="000000"/>
              </w:rPr>
              <w:t>stringData</w:t>
            </w:r>
            <w:proofErr w:type="spellEnd"/>
            <w:r>
              <w:rPr>
                <w:rFonts w:ascii="Consolas" w:hAnsi="Consolas" w:cs="Consolas"/>
                <w:color w:val="000000"/>
              </w:rPr>
              <w:t>:</w:t>
            </w:r>
          </w:p>
          <w:p w14:paraId="6745BB2D"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consoleadminpassword</w:t>
            </w:r>
            <w:proofErr w:type="spellEnd"/>
            <w:r>
              <w:rPr>
                <w:rFonts w:ascii="Consolas" w:hAnsi="Consolas" w:cs="Consolas"/>
                <w:color w:val="000000"/>
              </w:rPr>
              <w:t>: '</w:t>
            </w:r>
            <w:proofErr w:type="spellStart"/>
            <w:r>
              <w:rPr>
                <w:rFonts w:ascii="Consolas" w:hAnsi="Consolas" w:cs="Consolas"/>
                <w:color w:val="000000"/>
              </w:rPr>
              <w:t>wasadmin</w:t>
            </w:r>
            <w:proofErr w:type="spellEnd"/>
            <w:r>
              <w:rPr>
                <w:rFonts w:ascii="Consolas" w:hAnsi="Consolas" w:cs="Consolas"/>
                <w:color w:val="000000"/>
              </w:rPr>
              <w:t>'</w:t>
            </w:r>
          </w:p>
          <w:p w14:paraId="792A99EA"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consolenonadminpassword</w:t>
            </w:r>
            <w:proofErr w:type="spellEnd"/>
            <w:r>
              <w:rPr>
                <w:rFonts w:ascii="Consolas" w:hAnsi="Consolas" w:cs="Consolas"/>
                <w:color w:val="000000"/>
              </w:rPr>
              <w:t>: '</w:t>
            </w:r>
            <w:proofErr w:type="spellStart"/>
            <w:r>
              <w:rPr>
                <w:rFonts w:ascii="Consolas" w:hAnsi="Consolas" w:cs="Consolas"/>
                <w:color w:val="000000"/>
              </w:rPr>
              <w:t>wasadmin</w:t>
            </w:r>
            <w:proofErr w:type="spellEnd"/>
            <w:r>
              <w:rPr>
                <w:rFonts w:ascii="Consolas" w:hAnsi="Consolas" w:cs="Consolas"/>
                <w:color w:val="000000"/>
              </w:rPr>
              <w:t>'</w:t>
            </w:r>
          </w:p>
          <w:p w14:paraId="725FADC6"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dbpassword</w:t>
            </w:r>
            <w:proofErr w:type="spellEnd"/>
            <w:r>
              <w:rPr>
                <w:rFonts w:ascii="Consolas" w:hAnsi="Consolas" w:cs="Consolas"/>
                <w:color w:val="000000"/>
              </w:rPr>
              <w:t>: '—‘</w:t>
            </w:r>
          </w:p>
          <w:p w14:paraId="5B9A8A3A" w14:textId="77777777" w:rsidR="00264E11" w:rsidRDefault="00264E11" w:rsidP="004200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p>
        </w:tc>
      </w:tr>
    </w:tbl>
    <w:p w14:paraId="66F1459D" w14:textId="2577615E" w:rsidR="00264E11" w:rsidRDefault="00264E11" w:rsidP="00264E11">
      <w:pPr>
        <w:pStyle w:val="ListParagraph"/>
        <w:spacing w:before="100" w:beforeAutospacing="1" w:after="100" w:afterAutospacing="1" w:line="240" w:lineRule="auto"/>
        <w:rPr>
          <w:rFonts w:eastAsia="Times New Roman" w:cstheme="minorHAnsi"/>
          <w:color w:val="333333"/>
          <w:sz w:val="21"/>
          <w:szCs w:val="21"/>
        </w:rPr>
      </w:pPr>
    </w:p>
    <w:p w14:paraId="6FDF093E" w14:textId="77777777" w:rsidR="0043454F" w:rsidRDefault="0043454F" w:rsidP="00264E11">
      <w:pPr>
        <w:pStyle w:val="ListParagraph"/>
        <w:spacing w:before="100" w:beforeAutospacing="1" w:after="100" w:afterAutospacing="1" w:line="240" w:lineRule="auto"/>
        <w:rPr>
          <w:rFonts w:eastAsia="Times New Roman" w:cstheme="minorHAnsi"/>
          <w:color w:val="333333"/>
          <w:sz w:val="21"/>
          <w:szCs w:val="21"/>
        </w:rPr>
      </w:pPr>
    </w:p>
    <w:p w14:paraId="33567BD4" w14:textId="37D70C71" w:rsidR="007A1543" w:rsidRDefault="007A1543" w:rsidP="00E96C9C">
      <w:pPr>
        <w:pStyle w:val="ListParagraph"/>
        <w:numPr>
          <w:ilvl w:val="0"/>
          <w:numId w:val="7"/>
        </w:numPr>
        <w:spacing w:before="100" w:beforeAutospacing="1" w:after="100" w:afterAutospacing="1" w:line="240" w:lineRule="auto"/>
        <w:rPr>
          <w:rFonts w:eastAsia="Times New Roman" w:cstheme="minorHAnsi"/>
          <w:color w:val="333333"/>
          <w:sz w:val="21"/>
          <w:szCs w:val="21"/>
        </w:rPr>
      </w:pPr>
      <w:r>
        <w:rPr>
          <w:rFonts w:eastAsia="Times New Roman" w:cstheme="minorHAnsi"/>
          <w:color w:val="333333"/>
          <w:sz w:val="21"/>
          <w:szCs w:val="21"/>
        </w:rPr>
        <w:t>Create Role and Role Bindings.</w:t>
      </w:r>
      <w:ins w:id="382" w:author="Priya Vasudevan1" w:date="2021-08-27T12:43:00Z">
        <w:r w:rsidR="002B76D9">
          <w:rPr>
            <w:rFonts w:eastAsia="Times New Roman" w:cstheme="minorHAnsi"/>
            <w:color w:val="333333"/>
            <w:sz w:val="21"/>
            <w:szCs w:val="21"/>
          </w:rPr>
          <w:t xml:space="preserve"> Refer to the </w:t>
        </w:r>
      </w:ins>
      <w:ins w:id="383" w:author="Priya Vasudevan1" w:date="2021-08-27T12:44:00Z">
        <w:r w:rsidR="002B76D9">
          <w:rPr>
            <w:rFonts w:eastAsia="Times New Roman" w:cstheme="minorHAnsi"/>
            <w:color w:val="333333"/>
            <w:sz w:val="21"/>
            <w:szCs w:val="21"/>
          </w:rPr>
          <w:fldChar w:fldCharType="begin"/>
        </w:r>
        <w:r w:rsidR="002B76D9">
          <w:rPr>
            <w:rFonts w:eastAsia="Times New Roman" w:cstheme="minorHAnsi"/>
            <w:color w:val="333333"/>
            <w:sz w:val="21"/>
            <w:szCs w:val="21"/>
          </w:rPr>
          <w:instrText xml:space="preserve"> HYPERLINK "https://github.com/IBM/charts/blob/master/repo/ibm-helm/ibm-oms-pro-prod.md" \l "creating-a-role-based-access-control-RBAC" </w:instrText>
        </w:r>
        <w:r w:rsidR="002B76D9">
          <w:rPr>
            <w:rFonts w:eastAsia="Times New Roman" w:cstheme="minorHAnsi"/>
            <w:color w:val="333333"/>
            <w:sz w:val="21"/>
            <w:szCs w:val="21"/>
          </w:rPr>
          <w:fldChar w:fldCharType="separate"/>
        </w:r>
        <w:r w:rsidR="002B76D9" w:rsidRPr="002B76D9">
          <w:rPr>
            <w:rStyle w:val="Hyperlink"/>
            <w:rFonts w:eastAsia="Times New Roman" w:cstheme="minorHAnsi"/>
            <w:sz w:val="21"/>
            <w:szCs w:val="21"/>
          </w:rPr>
          <w:t>Readme</w:t>
        </w:r>
        <w:r w:rsidR="002B76D9">
          <w:rPr>
            <w:rFonts w:eastAsia="Times New Roman" w:cstheme="minorHAnsi"/>
            <w:color w:val="333333"/>
            <w:sz w:val="21"/>
            <w:szCs w:val="21"/>
          </w:rPr>
          <w:fldChar w:fldCharType="end"/>
        </w:r>
      </w:ins>
    </w:p>
    <w:p w14:paraId="7B90090C" w14:textId="1F2CA84D" w:rsidR="00E96C9C" w:rsidRDefault="00E96C9C" w:rsidP="007A1543">
      <w:pPr>
        <w:pStyle w:val="ListParagraph"/>
        <w:numPr>
          <w:ilvl w:val="1"/>
          <w:numId w:val="7"/>
        </w:numPr>
        <w:spacing w:before="100" w:beforeAutospacing="1" w:after="100" w:afterAutospacing="1" w:line="240" w:lineRule="auto"/>
        <w:rPr>
          <w:rFonts w:eastAsia="Times New Roman" w:cstheme="minorHAnsi"/>
          <w:color w:val="333333"/>
          <w:sz w:val="21"/>
          <w:szCs w:val="21"/>
        </w:rPr>
      </w:pPr>
      <w:r w:rsidRPr="00E96C9C">
        <w:rPr>
          <w:rFonts w:eastAsia="Times New Roman" w:cstheme="minorHAnsi"/>
          <w:color w:val="333333"/>
          <w:sz w:val="21"/>
          <w:szCs w:val="21"/>
        </w:rPr>
        <w:t xml:space="preserve">Role and RoleBinding </w:t>
      </w:r>
      <w:r>
        <w:rPr>
          <w:rFonts w:eastAsia="Times New Roman" w:cstheme="minorHAnsi"/>
          <w:color w:val="333333"/>
          <w:sz w:val="21"/>
          <w:szCs w:val="21"/>
        </w:rPr>
        <w:t>are</w:t>
      </w:r>
      <w:r w:rsidRPr="00E96C9C">
        <w:rPr>
          <w:rFonts w:eastAsia="Times New Roman" w:cstheme="minorHAnsi"/>
          <w:color w:val="333333"/>
          <w:sz w:val="21"/>
          <w:szCs w:val="21"/>
        </w:rPr>
        <w:t xml:space="preserve"> used to create Role Based Access Control for the default service account with the namespace.</w:t>
      </w:r>
    </w:p>
    <w:p w14:paraId="099AFFCF" w14:textId="77777777" w:rsidR="0043454F" w:rsidRPr="0043454F" w:rsidRDefault="0043454F" w:rsidP="0043454F">
      <w:pPr>
        <w:pStyle w:val="ListParagraph"/>
        <w:spacing w:before="100" w:beforeAutospacing="1" w:after="100" w:afterAutospacing="1" w:line="240" w:lineRule="auto"/>
        <w:rPr>
          <w:rStyle w:val="Strong"/>
          <w:rFonts w:cstheme="majorBidi"/>
          <w:b w:val="0"/>
          <w:color w:val="2E74B5" w:themeColor="accent1" w:themeShade="BF"/>
          <w:sz w:val="20"/>
          <w:szCs w:val="20"/>
        </w:rPr>
      </w:pPr>
      <w:r w:rsidRPr="0043454F">
        <w:rPr>
          <w:rStyle w:val="Strong"/>
          <w:rFonts w:cstheme="majorBidi"/>
          <w:b w:val="0"/>
          <w:color w:val="2E74B5" w:themeColor="accent1" w:themeShade="BF"/>
          <w:sz w:val="20"/>
          <w:szCs w:val="20"/>
        </w:rPr>
        <w:t xml:space="preserve">Role </w:t>
      </w:r>
      <w:proofErr w:type="spellStart"/>
      <w:r w:rsidRPr="0043454F">
        <w:rPr>
          <w:rStyle w:val="Strong"/>
          <w:rFonts w:cstheme="majorBidi"/>
          <w:b w:val="0"/>
          <w:color w:val="2E74B5" w:themeColor="accent1" w:themeShade="BF"/>
          <w:sz w:val="20"/>
          <w:szCs w:val="20"/>
        </w:rPr>
        <w:t>yaml</w:t>
      </w:r>
      <w:proofErr w:type="spellEnd"/>
    </w:p>
    <w:tbl>
      <w:tblPr>
        <w:tblStyle w:val="TableGrid"/>
        <w:tblW w:w="0" w:type="auto"/>
        <w:tblInd w:w="715" w:type="dxa"/>
        <w:tblLook w:val="04A0" w:firstRow="1" w:lastRow="0" w:firstColumn="1" w:lastColumn="0" w:noHBand="0" w:noVBand="1"/>
      </w:tblPr>
      <w:tblGrid>
        <w:gridCol w:w="8635"/>
      </w:tblGrid>
      <w:tr w:rsidR="0043454F" w14:paraId="0CF67DF0" w14:textId="77777777" w:rsidTr="00420057">
        <w:tc>
          <w:tcPr>
            <w:tcW w:w="8635" w:type="dxa"/>
          </w:tcPr>
          <w:p w14:paraId="1A544F50" w14:textId="77777777" w:rsidR="0043454F" w:rsidRDefault="0043454F" w:rsidP="00420057">
            <w:pPr>
              <w:ind w:left="1440"/>
            </w:pPr>
            <w:r>
              <w:t>kind: Role</w:t>
            </w:r>
          </w:p>
          <w:p w14:paraId="2F7382DC" w14:textId="77777777" w:rsidR="0043454F" w:rsidRDefault="0043454F" w:rsidP="00420057">
            <w:pPr>
              <w:ind w:left="1440"/>
            </w:pPr>
            <w:proofErr w:type="spellStart"/>
            <w:r>
              <w:t>apiVersion</w:t>
            </w:r>
            <w:proofErr w:type="spellEnd"/>
            <w:r>
              <w:t>: rbac.authorization.k8s.io/v1</w:t>
            </w:r>
          </w:p>
          <w:p w14:paraId="7D7000BE" w14:textId="77777777" w:rsidR="0043454F" w:rsidRDefault="0043454F" w:rsidP="00420057">
            <w:pPr>
              <w:ind w:left="1440"/>
            </w:pPr>
            <w:r>
              <w:t>metadata:</w:t>
            </w:r>
          </w:p>
          <w:p w14:paraId="4CD97C86" w14:textId="77777777" w:rsidR="0043454F" w:rsidRDefault="0043454F" w:rsidP="00420057">
            <w:pPr>
              <w:ind w:left="1440"/>
            </w:pPr>
            <w:r>
              <w:t xml:space="preserve">  name: oms-role-oms-</w:t>
            </w:r>
            <w:proofErr w:type="spellStart"/>
            <w:r>
              <w:t>qa</w:t>
            </w:r>
            <w:proofErr w:type="spellEnd"/>
          </w:p>
          <w:p w14:paraId="4E8AF220" w14:textId="77777777" w:rsidR="0043454F" w:rsidRDefault="0043454F" w:rsidP="00420057">
            <w:pPr>
              <w:ind w:left="1440"/>
            </w:pPr>
            <w:r>
              <w:t xml:space="preserve">  namespace: oms-</w:t>
            </w:r>
            <w:proofErr w:type="spellStart"/>
            <w:r>
              <w:t>qa</w:t>
            </w:r>
            <w:proofErr w:type="spellEnd"/>
          </w:p>
          <w:p w14:paraId="4377A079" w14:textId="77777777" w:rsidR="0043454F" w:rsidRDefault="0043454F" w:rsidP="00420057">
            <w:pPr>
              <w:ind w:left="1440"/>
            </w:pPr>
            <w:r>
              <w:t>rules:</w:t>
            </w:r>
          </w:p>
          <w:p w14:paraId="5F541C8B" w14:textId="77777777" w:rsidR="0043454F" w:rsidRDefault="0043454F" w:rsidP="00420057">
            <w:pPr>
              <w:ind w:left="1440"/>
            </w:pPr>
            <w:r>
              <w:t xml:space="preserve">  - </w:t>
            </w:r>
            <w:proofErr w:type="spellStart"/>
            <w:r>
              <w:t>apiGroups</w:t>
            </w:r>
            <w:proofErr w:type="spellEnd"/>
            <w:r>
              <w:t>: ['']</w:t>
            </w:r>
          </w:p>
          <w:p w14:paraId="38D7F17D" w14:textId="77777777" w:rsidR="0043454F" w:rsidRDefault="0043454F" w:rsidP="00420057">
            <w:pPr>
              <w:ind w:left="1440"/>
            </w:pPr>
            <w:r>
              <w:t xml:space="preserve">    resources: ['secrets']</w:t>
            </w:r>
          </w:p>
          <w:p w14:paraId="4F581EF4" w14:textId="77777777" w:rsidR="0043454F" w:rsidRDefault="0043454F" w:rsidP="00420057">
            <w:pPr>
              <w:ind w:left="1440"/>
            </w:pPr>
            <w:r>
              <w:t xml:space="preserve">    verbs: ['get', 'watch', 'list', 'create', 'delete', 'patch', 'update']</w:t>
            </w:r>
          </w:p>
          <w:p w14:paraId="02A8489E" w14:textId="77777777" w:rsidR="0043454F" w:rsidRDefault="0043454F" w:rsidP="00420057">
            <w:pPr>
              <w:spacing w:before="100" w:beforeAutospacing="1" w:after="100" w:afterAutospacing="1"/>
              <w:rPr>
                <w:rFonts w:eastAsia="Times New Roman" w:cstheme="minorHAnsi"/>
                <w:b/>
                <w:color w:val="333333"/>
                <w:sz w:val="21"/>
                <w:szCs w:val="21"/>
              </w:rPr>
            </w:pPr>
          </w:p>
        </w:tc>
      </w:tr>
    </w:tbl>
    <w:p w14:paraId="674A1DEE" w14:textId="77777777" w:rsidR="0043454F" w:rsidRPr="0043454F" w:rsidRDefault="0043454F" w:rsidP="0043454F">
      <w:pPr>
        <w:pStyle w:val="ListParagraph"/>
        <w:spacing w:before="100" w:beforeAutospacing="1" w:after="100" w:afterAutospacing="1" w:line="240" w:lineRule="auto"/>
        <w:rPr>
          <w:rStyle w:val="Strong"/>
          <w:rFonts w:cstheme="majorBidi"/>
          <w:color w:val="2E74B5" w:themeColor="accent1" w:themeShade="BF"/>
          <w:sz w:val="20"/>
          <w:szCs w:val="20"/>
        </w:rPr>
      </w:pPr>
      <w:proofErr w:type="spellStart"/>
      <w:r w:rsidRPr="0043454F">
        <w:rPr>
          <w:rStyle w:val="Strong"/>
          <w:rFonts w:cstheme="majorBidi"/>
          <w:color w:val="2E74B5" w:themeColor="accent1" w:themeShade="BF"/>
          <w:sz w:val="20"/>
          <w:szCs w:val="20"/>
        </w:rPr>
        <w:lastRenderedPageBreak/>
        <w:t>RoleBinding</w:t>
      </w:r>
      <w:proofErr w:type="spellEnd"/>
      <w:r w:rsidRPr="0043454F">
        <w:rPr>
          <w:rStyle w:val="Strong"/>
          <w:rFonts w:cstheme="majorBidi"/>
          <w:color w:val="2E74B5" w:themeColor="accent1" w:themeShade="BF"/>
          <w:sz w:val="20"/>
          <w:szCs w:val="20"/>
        </w:rPr>
        <w:t xml:space="preserve"> </w:t>
      </w:r>
      <w:proofErr w:type="spellStart"/>
      <w:r w:rsidRPr="0043454F">
        <w:rPr>
          <w:rStyle w:val="Strong"/>
          <w:rFonts w:cstheme="majorBidi"/>
          <w:color w:val="2E74B5" w:themeColor="accent1" w:themeShade="BF"/>
          <w:sz w:val="20"/>
          <w:szCs w:val="20"/>
        </w:rPr>
        <w:t>yaml</w:t>
      </w:r>
      <w:proofErr w:type="spellEnd"/>
    </w:p>
    <w:tbl>
      <w:tblPr>
        <w:tblStyle w:val="TableGrid"/>
        <w:tblW w:w="0" w:type="auto"/>
        <w:tblInd w:w="715" w:type="dxa"/>
        <w:tblLook w:val="04A0" w:firstRow="1" w:lastRow="0" w:firstColumn="1" w:lastColumn="0" w:noHBand="0" w:noVBand="1"/>
      </w:tblPr>
      <w:tblGrid>
        <w:gridCol w:w="8635"/>
      </w:tblGrid>
      <w:tr w:rsidR="0043454F" w14:paraId="18C75903" w14:textId="77777777" w:rsidTr="00420057">
        <w:tc>
          <w:tcPr>
            <w:tcW w:w="8635" w:type="dxa"/>
          </w:tcPr>
          <w:p w14:paraId="216B17B5" w14:textId="77777777" w:rsidR="0043454F" w:rsidRDefault="0043454F" w:rsidP="00420057">
            <w:pPr>
              <w:ind w:left="1440"/>
            </w:pPr>
            <w:r>
              <w:t xml:space="preserve">kind: </w:t>
            </w:r>
            <w:proofErr w:type="spellStart"/>
            <w:r>
              <w:t>RoleBinding</w:t>
            </w:r>
            <w:proofErr w:type="spellEnd"/>
          </w:p>
          <w:p w14:paraId="247946A9" w14:textId="77777777" w:rsidR="0043454F" w:rsidRDefault="0043454F" w:rsidP="00420057">
            <w:pPr>
              <w:ind w:left="1440"/>
            </w:pPr>
            <w:proofErr w:type="spellStart"/>
            <w:r>
              <w:t>apiVersion</w:t>
            </w:r>
            <w:proofErr w:type="spellEnd"/>
            <w:r>
              <w:t>: rbac.authorization.k8s.io/v1</w:t>
            </w:r>
          </w:p>
          <w:p w14:paraId="5B9874F2" w14:textId="77777777" w:rsidR="0043454F" w:rsidRDefault="0043454F" w:rsidP="00420057">
            <w:pPr>
              <w:ind w:left="1440"/>
            </w:pPr>
            <w:r>
              <w:t>metadata:</w:t>
            </w:r>
          </w:p>
          <w:p w14:paraId="02CB408F" w14:textId="77777777" w:rsidR="0043454F" w:rsidRDefault="0043454F" w:rsidP="00420057">
            <w:pPr>
              <w:ind w:left="1440"/>
            </w:pPr>
            <w:r>
              <w:t xml:space="preserve">  name: oms-</w:t>
            </w:r>
            <w:proofErr w:type="spellStart"/>
            <w:r>
              <w:t>rolebinding</w:t>
            </w:r>
            <w:proofErr w:type="spellEnd"/>
            <w:r>
              <w:t>-oms-</w:t>
            </w:r>
            <w:proofErr w:type="spellStart"/>
            <w:r>
              <w:t>qa</w:t>
            </w:r>
            <w:proofErr w:type="spellEnd"/>
          </w:p>
          <w:p w14:paraId="4A785CDB" w14:textId="77777777" w:rsidR="0043454F" w:rsidRDefault="0043454F" w:rsidP="00420057">
            <w:pPr>
              <w:ind w:left="1440"/>
            </w:pPr>
            <w:r>
              <w:t xml:space="preserve">  namespace: oms-</w:t>
            </w:r>
            <w:proofErr w:type="spellStart"/>
            <w:r>
              <w:t>qa</w:t>
            </w:r>
            <w:proofErr w:type="spellEnd"/>
          </w:p>
          <w:p w14:paraId="068F0C2A" w14:textId="77777777" w:rsidR="0043454F" w:rsidRDefault="0043454F" w:rsidP="00420057">
            <w:pPr>
              <w:ind w:left="1440"/>
            </w:pPr>
            <w:r>
              <w:t>subjects:</w:t>
            </w:r>
          </w:p>
          <w:p w14:paraId="38D26021" w14:textId="77777777" w:rsidR="0043454F" w:rsidRDefault="0043454F" w:rsidP="00420057">
            <w:pPr>
              <w:ind w:left="1440"/>
            </w:pPr>
            <w:r>
              <w:t xml:space="preserve">  - kind: </w:t>
            </w:r>
            <w:proofErr w:type="spellStart"/>
            <w:r>
              <w:t>ServiceAccount</w:t>
            </w:r>
            <w:proofErr w:type="spellEnd"/>
          </w:p>
          <w:p w14:paraId="79BEA6A7" w14:textId="77777777" w:rsidR="0043454F" w:rsidRDefault="0043454F" w:rsidP="00420057">
            <w:pPr>
              <w:ind w:left="1440"/>
            </w:pPr>
            <w:r>
              <w:t xml:space="preserve">    name: default</w:t>
            </w:r>
          </w:p>
          <w:p w14:paraId="220C5E9D" w14:textId="77777777" w:rsidR="0043454F" w:rsidRDefault="0043454F" w:rsidP="00420057">
            <w:pPr>
              <w:ind w:left="1440"/>
            </w:pPr>
            <w:r>
              <w:t xml:space="preserve">    namespace: oms-</w:t>
            </w:r>
            <w:proofErr w:type="spellStart"/>
            <w:r>
              <w:t>qa</w:t>
            </w:r>
            <w:proofErr w:type="spellEnd"/>
          </w:p>
          <w:p w14:paraId="4F966FF2" w14:textId="77777777" w:rsidR="0043454F" w:rsidRDefault="0043454F" w:rsidP="00420057">
            <w:pPr>
              <w:ind w:left="1440"/>
            </w:pPr>
            <w:proofErr w:type="spellStart"/>
            <w:r>
              <w:t>roleRef</w:t>
            </w:r>
            <w:proofErr w:type="spellEnd"/>
            <w:r>
              <w:t>:</w:t>
            </w:r>
          </w:p>
          <w:p w14:paraId="5951789F" w14:textId="77777777" w:rsidR="0043454F" w:rsidRDefault="0043454F" w:rsidP="00420057">
            <w:pPr>
              <w:ind w:left="1440"/>
            </w:pPr>
            <w:r>
              <w:t xml:space="preserve">  kind: Role</w:t>
            </w:r>
          </w:p>
          <w:p w14:paraId="258D4035" w14:textId="77777777" w:rsidR="0043454F" w:rsidRDefault="0043454F" w:rsidP="00420057">
            <w:pPr>
              <w:ind w:left="1440"/>
            </w:pPr>
            <w:r>
              <w:t xml:space="preserve">  name: oms-role-oms-</w:t>
            </w:r>
            <w:proofErr w:type="spellStart"/>
            <w:r>
              <w:t>qa</w:t>
            </w:r>
            <w:proofErr w:type="spellEnd"/>
          </w:p>
          <w:p w14:paraId="36E4FFEE" w14:textId="77777777" w:rsidR="0043454F" w:rsidRDefault="0043454F" w:rsidP="00420057">
            <w:pPr>
              <w:ind w:left="1440"/>
            </w:pPr>
            <w:r>
              <w:t xml:space="preserve">  </w:t>
            </w:r>
            <w:proofErr w:type="spellStart"/>
            <w:r>
              <w:t>apiGroup</w:t>
            </w:r>
            <w:proofErr w:type="spellEnd"/>
            <w:r>
              <w:t>: rbac.authorization.k8s.io</w:t>
            </w:r>
          </w:p>
          <w:p w14:paraId="0A3B1CAA" w14:textId="77777777" w:rsidR="0043454F" w:rsidRDefault="0043454F" w:rsidP="00420057">
            <w:pPr>
              <w:rPr>
                <w:b/>
              </w:rPr>
            </w:pPr>
          </w:p>
        </w:tc>
      </w:tr>
    </w:tbl>
    <w:p w14:paraId="0F41642C" w14:textId="77777777" w:rsidR="0043454F" w:rsidRPr="0043454F" w:rsidRDefault="0043454F" w:rsidP="0043454F">
      <w:pPr>
        <w:spacing w:before="100" w:beforeAutospacing="1" w:after="100" w:afterAutospacing="1" w:line="240" w:lineRule="auto"/>
        <w:ind w:left="1080"/>
        <w:rPr>
          <w:rFonts w:eastAsia="Times New Roman" w:cstheme="minorHAnsi"/>
          <w:color w:val="333333"/>
          <w:sz w:val="21"/>
          <w:szCs w:val="21"/>
        </w:rPr>
      </w:pPr>
    </w:p>
    <w:p w14:paraId="637E10EB" w14:textId="7F7A36C5" w:rsidR="009648E5" w:rsidRDefault="00C712ED" w:rsidP="009648E5">
      <w:pPr>
        <w:pStyle w:val="ListParagraph"/>
        <w:numPr>
          <w:ilvl w:val="0"/>
          <w:numId w:val="7"/>
        </w:numPr>
      </w:pPr>
      <w:r>
        <w:t>Create PV and PVC</w:t>
      </w:r>
    </w:p>
    <w:p w14:paraId="765BF596" w14:textId="209DE209" w:rsidR="009648E5" w:rsidRDefault="009648E5" w:rsidP="009648E5">
      <w:pPr>
        <w:pStyle w:val="ListParagraph"/>
      </w:pPr>
    </w:p>
    <w:p w14:paraId="73D97E79" w14:textId="0E9428F1" w:rsidR="00486927" w:rsidRDefault="007A1543" w:rsidP="00264E11">
      <w:pPr>
        <w:pStyle w:val="ListParagraph"/>
      </w:pPr>
      <w:r w:rsidRPr="00964DB5">
        <w:t>PV is the storage that has been provisioned for the application.</w:t>
      </w:r>
      <w:r w:rsidRPr="007A1543">
        <w:rPr>
          <w:rStyle w:val="Strong"/>
          <w:rFonts w:cstheme="majorBidi"/>
          <w:color w:val="2E74B5" w:themeColor="accent1" w:themeShade="BF"/>
          <w:sz w:val="20"/>
          <w:szCs w:val="20"/>
        </w:rPr>
        <w:t xml:space="preserve"> </w:t>
      </w:r>
      <w:r w:rsidRPr="00964DB5">
        <w:t>PV</w:t>
      </w:r>
      <w:r>
        <w:t>C</w:t>
      </w:r>
      <w:r w:rsidRPr="00964DB5">
        <w:t xml:space="preserve"> is the</w:t>
      </w:r>
      <w:r>
        <w:t xml:space="preserve"> </w:t>
      </w:r>
      <w:r w:rsidR="00844C5C">
        <w:t xml:space="preserve">claim </w:t>
      </w:r>
      <w:r>
        <w:t xml:space="preserve">for </w:t>
      </w:r>
      <w:r w:rsidRPr="00964DB5">
        <w:t>storage that has been provisioned for the application.</w:t>
      </w:r>
    </w:p>
    <w:p w14:paraId="5B3D2D49" w14:textId="77777777" w:rsidR="009648E5" w:rsidRDefault="009648E5" w:rsidP="009648E5">
      <w:pPr>
        <w:pStyle w:val="ListParagraph"/>
      </w:pPr>
    </w:p>
    <w:p w14:paraId="68829E01" w14:textId="084068F5" w:rsidR="009648E5" w:rsidRPr="009648E5" w:rsidDel="002B76D9" w:rsidRDefault="009648E5" w:rsidP="009648E5">
      <w:pPr>
        <w:pStyle w:val="ListParagraph"/>
        <w:rPr>
          <w:del w:id="384" w:author="Priya Vasudevan1" w:date="2021-08-27T12:45:00Z"/>
          <w:rFonts w:ascii="Consolas" w:hAnsi="Consolas"/>
          <w:color w:val="000000" w:themeColor="text1"/>
          <w:sz w:val="21"/>
          <w:szCs w:val="21"/>
          <w:shd w:val="clear" w:color="auto" w:fill="F7F7F7"/>
        </w:rPr>
      </w:pPr>
      <w:r>
        <w:t>We faced issues with Azure File storage.</w:t>
      </w:r>
      <w:ins w:id="385" w:author="Priya Vasudevan1" w:date="2021-08-27T12:45:00Z">
        <w:r w:rsidR="002B76D9">
          <w:t xml:space="preserve"> </w:t>
        </w:r>
      </w:ins>
    </w:p>
    <w:p w14:paraId="64F36550" w14:textId="54FF400E" w:rsidR="009648E5" w:rsidRDefault="009648E5">
      <w:pPr>
        <w:pStyle w:val="ListParagraph"/>
      </w:pPr>
      <w:r>
        <w:t>As a work around, we used the NFS file storage and created the PV and PVC.</w:t>
      </w:r>
    </w:p>
    <w:p w14:paraId="5F49408F" w14:textId="50052198" w:rsidR="009648E5" w:rsidDel="002B76D9" w:rsidRDefault="009648E5" w:rsidP="009648E5">
      <w:pPr>
        <w:pStyle w:val="ListParagraph"/>
        <w:rPr>
          <w:del w:id="386" w:author="Priya Vasudevan1" w:date="2021-08-27T12:45:00Z"/>
        </w:rPr>
      </w:pPr>
    </w:p>
    <w:p w14:paraId="36C8CA0F" w14:textId="6FE69630" w:rsidR="009648E5" w:rsidDel="002B76D9" w:rsidRDefault="009648E5" w:rsidP="009648E5">
      <w:pPr>
        <w:pStyle w:val="ListParagraph"/>
        <w:rPr>
          <w:del w:id="387" w:author="Priya Vasudevan1" w:date="2021-08-27T12:45:00Z"/>
        </w:rPr>
      </w:pPr>
    </w:p>
    <w:p w14:paraId="50BBC042" w14:textId="5793723D" w:rsidR="0043454F" w:rsidRPr="00964DB5" w:rsidRDefault="0043454F" w:rsidP="0043454F">
      <w:r w:rsidRPr="00A8244A">
        <w:rPr>
          <w:rStyle w:val="Strong"/>
          <w:rFonts w:cstheme="majorBidi"/>
          <w:b w:val="0"/>
          <w:color w:val="2E74B5" w:themeColor="accent1" w:themeShade="BF"/>
          <w:sz w:val="20"/>
          <w:szCs w:val="20"/>
        </w:rPr>
        <w:t xml:space="preserve">PV </w:t>
      </w:r>
      <w:proofErr w:type="spellStart"/>
      <w:r w:rsidRPr="00A8244A">
        <w:rPr>
          <w:rStyle w:val="Strong"/>
          <w:rFonts w:cstheme="majorBidi"/>
          <w:b w:val="0"/>
          <w:color w:val="2E74B5" w:themeColor="accent1" w:themeShade="BF"/>
          <w:sz w:val="20"/>
          <w:szCs w:val="20"/>
        </w:rPr>
        <w:t>Yaml</w:t>
      </w:r>
      <w:proofErr w:type="spellEnd"/>
      <w:r w:rsidRPr="00A8244A">
        <w:rPr>
          <w:rStyle w:val="Strong"/>
          <w:rFonts w:cstheme="majorBidi"/>
          <w:b w:val="0"/>
          <w:color w:val="2E74B5" w:themeColor="accent1" w:themeShade="BF"/>
          <w:sz w:val="20"/>
          <w:szCs w:val="20"/>
        </w:rPr>
        <w:t xml:space="preserve"> </w:t>
      </w:r>
    </w:p>
    <w:tbl>
      <w:tblPr>
        <w:tblStyle w:val="TableGrid"/>
        <w:tblW w:w="0" w:type="auto"/>
        <w:tblInd w:w="720" w:type="dxa"/>
        <w:tblLook w:val="04A0" w:firstRow="1" w:lastRow="0" w:firstColumn="1" w:lastColumn="0" w:noHBand="0" w:noVBand="1"/>
      </w:tblPr>
      <w:tblGrid>
        <w:gridCol w:w="8630"/>
      </w:tblGrid>
      <w:tr w:rsidR="0043454F" w14:paraId="0F1CCADE" w14:textId="77777777" w:rsidTr="00420057">
        <w:tc>
          <w:tcPr>
            <w:tcW w:w="9350" w:type="dxa"/>
          </w:tcPr>
          <w:p w14:paraId="4DCB83CF" w14:textId="77777777" w:rsidR="0043454F" w:rsidRDefault="0043454F" w:rsidP="00420057">
            <w:pPr>
              <w:ind w:left="720"/>
            </w:pPr>
            <w:r>
              <w:t xml:space="preserve">kind: </w:t>
            </w:r>
            <w:proofErr w:type="spellStart"/>
            <w:r>
              <w:t>PersistentVolume</w:t>
            </w:r>
            <w:proofErr w:type="spellEnd"/>
          </w:p>
          <w:p w14:paraId="138C8241" w14:textId="77777777" w:rsidR="0043454F" w:rsidRDefault="0043454F" w:rsidP="00420057">
            <w:pPr>
              <w:ind w:left="720"/>
            </w:pPr>
            <w:proofErr w:type="spellStart"/>
            <w:r>
              <w:t>apiVersion</w:t>
            </w:r>
            <w:proofErr w:type="spellEnd"/>
            <w:r>
              <w:t>: v1</w:t>
            </w:r>
          </w:p>
          <w:p w14:paraId="106DBA3A" w14:textId="77777777" w:rsidR="0043454F" w:rsidRDefault="0043454F" w:rsidP="00420057">
            <w:pPr>
              <w:ind w:left="720"/>
            </w:pPr>
            <w:r>
              <w:t>metadata:</w:t>
            </w:r>
          </w:p>
          <w:p w14:paraId="5C8E08E7" w14:textId="77777777" w:rsidR="0043454F" w:rsidRDefault="0043454F" w:rsidP="00420057">
            <w:pPr>
              <w:ind w:left="720"/>
            </w:pPr>
            <w:r>
              <w:t xml:space="preserve">  name: oms-</w:t>
            </w:r>
            <w:proofErr w:type="spellStart"/>
            <w:r>
              <w:t>qa</w:t>
            </w:r>
            <w:proofErr w:type="spellEnd"/>
            <w:r>
              <w:t>-</w:t>
            </w:r>
            <w:proofErr w:type="spellStart"/>
            <w:r>
              <w:t>pv</w:t>
            </w:r>
            <w:proofErr w:type="spellEnd"/>
          </w:p>
          <w:p w14:paraId="4FF86AD9" w14:textId="77777777" w:rsidR="0043454F" w:rsidRDefault="0043454F" w:rsidP="00420057">
            <w:pPr>
              <w:ind w:left="720"/>
            </w:pPr>
            <w:r>
              <w:t>spec:</w:t>
            </w:r>
          </w:p>
          <w:p w14:paraId="0827D403" w14:textId="77777777" w:rsidR="0043454F" w:rsidRDefault="0043454F" w:rsidP="00420057">
            <w:pPr>
              <w:ind w:left="720"/>
            </w:pPr>
            <w:r>
              <w:t xml:space="preserve">  capacity:</w:t>
            </w:r>
          </w:p>
          <w:p w14:paraId="7AFD2E02" w14:textId="77777777" w:rsidR="0043454F" w:rsidRDefault="0043454F" w:rsidP="00420057">
            <w:pPr>
              <w:ind w:left="720"/>
            </w:pPr>
            <w:r>
              <w:t xml:space="preserve">    storage: 10Gi</w:t>
            </w:r>
          </w:p>
          <w:p w14:paraId="5DDB0866" w14:textId="77777777" w:rsidR="0043454F" w:rsidRDefault="0043454F" w:rsidP="00420057">
            <w:pPr>
              <w:ind w:left="720"/>
            </w:pPr>
            <w:r>
              <w:t xml:space="preserve">  </w:t>
            </w:r>
            <w:proofErr w:type="spellStart"/>
            <w:r>
              <w:t>nfs</w:t>
            </w:r>
            <w:proofErr w:type="spellEnd"/>
            <w:r>
              <w:t>:</w:t>
            </w:r>
          </w:p>
          <w:p w14:paraId="36DE0CB1" w14:textId="778C0B62" w:rsidR="0043454F" w:rsidRDefault="0043454F" w:rsidP="00420057">
            <w:pPr>
              <w:ind w:left="720"/>
            </w:pPr>
            <w:r>
              <w:t xml:space="preserve">    server: </w:t>
            </w:r>
            <w:r w:rsidR="00740DC7">
              <w:t>&lt;IP address&gt;</w:t>
            </w:r>
          </w:p>
          <w:p w14:paraId="7F99C1C2" w14:textId="739CD5AD" w:rsidR="0043454F" w:rsidRDefault="0043454F" w:rsidP="00420057">
            <w:pPr>
              <w:ind w:left="720"/>
            </w:pPr>
            <w:r>
              <w:t xml:space="preserve">    path: </w:t>
            </w:r>
            <w:r w:rsidR="00740DC7">
              <w:t>&lt;Path to NFS&gt;</w:t>
            </w:r>
          </w:p>
          <w:p w14:paraId="48AB190D" w14:textId="77777777" w:rsidR="0043454F" w:rsidRDefault="0043454F" w:rsidP="00420057">
            <w:pPr>
              <w:ind w:left="720"/>
            </w:pPr>
            <w:r>
              <w:t xml:space="preserve">  </w:t>
            </w:r>
            <w:proofErr w:type="spellStart"/>
            <w:r>
              <w:t>accessModes</w:t>
            </w:r>
            <w:proofErr w:type="spellEnd"/>
            <w:r>
              <w:t>:</w:t>
            </w:r>
          </w:p>
          <w:p w14:paraId="66ECDF03" w14:textId="77777777" w:rsidR="0043454F" w:rsidRDefault="0043454F" w:rsidP="00420057">
            <w:pPr>
              <w:ind w:left="720"/>
            </w:pPr>
            <w:r>
              <w:t xml:space="preserve">    - </w:t>
            </w:r>
            <w:proofErr w:type="spellStart"/>
            <w:r>
              <w:t>ReadWriteMany</w:t>
            </w:r>
            <w:proofErr w:type="spellEnd"/>
          </w:p>
          <w:p w14:paraId="28346762" w14:textId="77777777" w:rsidR="0043454F" w:rsidRDefault="0043454F" w:rsidP="00420057">
            <w:pPr>
              <w:ind w:left="720"/>
            </w:pPr>
            <w:r>
              <w:t xml:space="preserve">  </w:t>
            </w:r>
            <w:proofErr w:type="spellStart"/>
            <w:r>
              <w:t>persistentVolumeReclaimPolicy</w:t>
            </w:r>
            <w:proofErr w:type="spellEnd"/>
            <w:r>
              <w:t>: Retain</w:t>
            </w:r>
          </w:p>
          <w:p w14:paraId="7D6EE6A6" w14:textId="77777777" w:rsidR="0043454F" w:rsidRDefault="0043454F" w:rsidP="00420057">
            <w:pPr>
              <w:ind w:left="720"/>
            </w:pPr>
            <w:r>
              <w:t xml:space="preserve">  </w:t>
            </w:r>
            <w:proofErr w:type="spellStart"/>
            <w:r>
              <w:t>volumeMode</w:t>
            </w:r>
            <w:proofErr w:type="spellEnd"/>
            <w:r>
              <w:t>: Filesystem</w:t>
            </w:r>
          </w:p>
          <w:p w14:paraId="22937C85" w14:textId="77777777" w:rsidR="0043454F" w:rsidRDefault="0043454F" w:rsidP="00420057"/>
        </w:tc>
      </w:tr>
    </w:tbl>
    <w:p w14:paraId="5E9F643D" w14:textId="77777777" w:rsidR="0043454F" w:rsidRDefault="0043454F" w:rsidP="0043454F">
      <w:pPr>
        <w:rPr>
          <w:b/>
        </w:rPr>
      </w:pPr>
    </w:p>
    <w:p w14:paraId="23D55DD7" w14:textId="77777777" w:rsidR="0043454F" w:rsidRPr="008D5B10" w:rsidRDefault="0043454F" w:rsidP="0043454F">
      <w:pPr>
        <w:rPr>
          <w:b/>
        </w:rPr>
      </w:pPr>
      <w:r w:rsidRPr="00A8244A">
        <w:rPr>
          <w:rStyle w:val="Strong"/>
          <w:rFonts w:cstheme="majorBidi"/>
          <w:color w:val="2E74B5" w:themeColor="accent1" w:themeShade="BF"/>
          <w:sz w:val="20"/>
          <w:szCs w:val="20"/>
        </w:rPr>
        <w:t xml:space="preserve">PVC </w:t>
      </w:r>
      <w:proofErr w:type="spellStart"/>
      <w:r w:rsidRPr="00A8244A">
        <w:rPr>
          <w:rStyle w:val="Strong"/>
          <w:rFonts w:cstheme="majorBidi"/>
          <w:color w:val="2E74B5" w:themeColor="accent1" w:themeShade="BF"/>
          <w:sz w:val="20"/>
          <w:szCs w:val="20"/>
        </w:rPr>
        <w:t>Yaml</w:t>
      </w:r>
      <w:proofErr w:type="spellEnd"/>
      <w:r w:rsidRPr="00A8244A">
        <w:rPr>
          <w:rStyle w:val="Strong"/>
          <w:rFonts w:cstheme="majorBidi"/>
          <w:color w:val="2E74B5" w:themeColor="accent1" w:themeShade="BF"/>
          <w:sz w:val="20"/>
          <w:szCs w:val="20"/>
        </w:rPr>
        <w:t xml:space="preserve"> </w:t>
      </w:r>
    </w:p>
    <w:tbl>
      <w:tblPr>
        <w:tblStyle w:val="TableGrid"/>
        <w:tblW w:w="0" w:type="auto"/>
        <w:tblInd w:w="1440" w:type="dxa"/>
        <w:tblLook w:val="04A0" w:firstRow="1" w:lastRow="0" w:firstColumn="1" w:lastColumn="0" w:noHBand="0" w:noVBand="1"/>
      </w:tblPr>
      <w:tblGrid>
        <w:gridCol w:w="7910"/>
      </w:tblGrid>
      <w:tr w:rsidR="0043454F" w14:paraId="2F1DD2D7" w14:textId="77777777" w:rsidTr="00420057">
        <w:tc>
          <w:tcPr>
            <w:tcW w:w="9350" w:type="dxa"/>
          </w:tcPr>
          <w:p w14:paraId="4B7DC73D" w14:textId="77777777" w:rsidR="0043454F" w:rsidRDefault="0043454F" w:rsidP="00420057">
            <w:pPr>
              <w:ind w:left="1440"/>
            </w:pPr>
            <w:r>
              <w:t xml:space="preserve">kind: </w:t>
            </w:r>
            <w:proofErr w:type="spellStart"/>
            <w:r>
              <w:t>PersistentVolumeClaim</w:t>
            </w:r>
            <w:proofErr w:type="spellEnd"/>
          </w:p>
          <w:p w14:paraId="3351499A" w14:textId="77777777" w:rsidR="0043454F" w:rsidRDefault="0043454F" w:rsidP="00420057">
            <w:pPr>
              <w:ind w:left="1440"/>
            </w:pPr>
            <w:proofErr w:type="spellStart"/>
            <w:r>
              <w:lastRenderedPageBreak/>
              <w:t>apiVersion</w:t>
            </w:r>
            <w:proofErr w:type="spellEnd"/>
            <w:r>
              <w:t>: v1</w:t>
            </w:r>
          </w:p>
          <w:p w14:paraId="508155A3" w14:textId="77777777" w:rsidR="0043454F" w:rsidRDefault="0043454F" w:rsidP="00420057">
            <w:pPr>
              <w:ind w:left="1440"/>
            </w:pPr>
            <w:r>
              <w:t xml:space="preserve">metadata:  </w:t>
            </w:r>
          </w:p>
          <w:p w14:paraId="0CBF2D01" w14:textId="77777777" w:rsidR="0043454F" w:rsidRDefault="0043454F" w:rsidP="00420057">
            <w:pPr>
              <w:ind w:left="1440"/>
            </w:pPr>
            <w:r>
              <w:t xml:space="preserve">  name: oms-</w:t>
            </w:r>
            <w:proofErr w:type="spellStart"/>
            <w:r>
              <w:t>qa</w:t>
            </w:r>
            <w:proofErr w:type="spellEnd"/>
            <w:r>
              <w:t>-</w:t>
            </w:r>
            <w:proofErr w:type="spellStart"/>
            <w:r>
              <w:t>ibm</w:t>
            </w:r>
            <w:proofErr w:type="spellEnd"/>
            <w:r>
              <w:t xml:space="preserve">-oms-pro-prod-oms-common  </w:t>
            </w:r>
          </w:p>
          <w:p w14:paraId="1D2E2A3A" w14:textId="77777777" w:rsidR="0043454F" w:rsidRDefault="0043454F" w:rsidP="00420057">
            <w:pPr>
              <w:ind w:left="1440"/>
            </w:pPr>
            <w:r>
              <w:t>spec:</w:t>
            </w:r>
          </w:p>
          <w:p w14:paraId="0F16A2A7" w14:textId="77777777" w:rsidR="0043454F" w:rsidRDefault="0043454F" w:rsidP="00420057">
            <w:pPr>
              <w:ind w:left="1440"/>
            </w:pPr>
            <w:r>
              <w:t xml:space="preserve">  </w:t>
            </w:r>
            <w:proofErr w:type="spellStart"/>
            <w:r>
              <w:t>accessModes</w:t>
            </w:r>
            <w:proofErr w:type="spellEnd"/>
            <w:r>
              <w:t>:</w:t>
            </w:r>
          </w:p>
          <w:p w14:paraId="726AA141" w14:textId="77777777" w:rsidR="0043454F" w:rsidRDefault="0043454F" w:rsidP="00420057">
            <w:pPr>
              <w:ind w:left="1440"/>
            </w:pPr>
            <w:r>
              <w:t xml:space="preserve">    - </w:t>
            </w:r>
            <w:proofErr w:type="spellStart"/>
            <w:r>
              <w:t>ReadWriteMany</w:t>
            </w:r>
            <w:proofErr w:type="spellEnd"/>
          </w:p>
          <w:p w14:paraId="7FB92A7A" w14:textId="77777777" w:rsidR="0043454F" w:rsidRDefault="0043454F" w:rsidP="00420057">
            <w:pPr>
              <w:ind w:left="1440"/>
            </w:pPr>
            <w:r>
              <w:t xml:space="preserve">  resources:</w:t>
            </w:r>
          </w:p>
          <w:p w14:paraId="7D9F91DD" w14:textId="77777777" w:rsidR="0043454F" w:rsidRDefault="0043454F" w:rsidP="00420057">
            <w:pPr>
              <w:ind w:left="1440"/>
            </w:pPr>
            <w:r>
              <w:t xml:space="preserve">    requests:</w:t>
            </w:r>
          </w:p>
          <w:p w14:paraId="6DABBBC0" w14:textId="77777777" w:rsidR="0043454F" w:rsidRDefault="0043454F" w:rsidP="00420057">
            <w:pPr>
              <w:ind w:left="1440"/>
            </w:pPr>
            <w:r>
              <w:t xml:space="preserve">      storage: 10Gi</w:t>
            </w:r>
          </w:p>
          <w:p w14:paraId="704EA750" w14:textId="77777777" w:rsidR="0043454F" w:rsidRDefault="0043454F" w:rsidP="00420057">
            <w:pPr>
              <w:ind w:left="1440"/>
            </w:pPr>
            <w:r>
              <w:t xml:space="preserve">  </w:t>
            </w:r>
            <w:proofErr w:type="spellStart"/>
            <w:r>
              <w:t>volumeName</w:t>
            </w:r>
            <w:proofErr w:type="spellEnd"/>
            <w:r>
              <w:t>: oms-</w:t>
            </w:r>
            <w:proofErr w:type="spellStart"/>
            <w:r>
              <w:t>qa</w:t>
            </w:r>
            <w:proofErr w:type="spellEnd"/>
            <w:r>
              <w:t>-</w:t>
            </w:r>
            <w:proofErr w:type="spellStart"/>
            <w:r>
              <w:t>pv</w:t>
            </w:r>
            <w:proofErr w:type="spellEnd"/>
          </w:p>
          <w:p w14:paraId="14759DED" w14:textId="77777777" w:rsidR="0043454F" w:rsidRDefault="0043454F" w:rsidP="00420057">
            <w:pPr>
              <w:ind w:left="1440"/>
            </w:pPr>
            <w:r>
              <w:t xml:space="preserve">  </w:t>
            </w:r>
            <w:proofErr w:type="spellStart"/>
            <w:r>
              <w:t>storageClassName</w:t>
            </w:r>
            <w:proofErr w:type="spellEnd"/>
            <w:r>
              <w:t>: ''</w:t>
            </w:r>
          </w:p>
          <w:p w14:paraId="7F385C4B" w14:textId="77777777" w:rsidR="0043454F" w:rsidRDefault="0043454F" w:rsidP="00420057">
            <w:pPr>
              <w:ind w:left="1440"/>
            </w:pPr>
            <w:r>
              <w:t xml:space="preserve">  </w:t>
            </w:r>
            <w:proofErr w:type="spellStart"/>
            <w:r>
              <w:t>volumeMode</w:t>
            </w:r>
            <w:proofErr w:type="spellEnd"/>
            <w:r>
              <w:t>: Filesystem</w:t>
            </w:r>
          </w:p>
          <w:p w14:paraId="3039A93A" w14:textId="77777777" w:rsidR="0043454F" w:rsidRDefault="0043454F" w:rsidP="00420057"/>
        </w:tc>
      </w:tr>
    </w:tbl>
    <w:p w14:paraId="084EC3D7" w14:textId="77777777" w:rsidR="0043454F" w:rsidRPr="00486927" w:rsidRDefault="0043454F" w:rsidP="00264E11">
      <w:pPr>
        <w:pStyle w:val="ListParagraph"/>
        <w:rPr>
          <w:rFonts w:ascii="Consolas" w:hAnsi="Consolas"/>
          <w:color w:val="000000" w:themeColor="text1"/>
          <w:sz w:val="21"/>
          <w:szCs w:val="21"/>
          <w:shd w:val="clear" w:color="auto" w:fill="F7F7F7"/>
        </w:rPr>
      </w:pPr>
    </w:p>
    <w:p w14:paraId="32095A05" w14:textId="76F8546C" w:rsidR="00BD37CB" w:rsidRDefault="00BD37CB" w:rsidP="00125802">
      <w:pPr>
        <w:pStyle w:val="ListParagraph"/>
        <w:numPr>
          <w:ilvl w:val="0"/>
          <w:numId w:val="7"/>
        </w:numPr>
      </w:pPr>
      <w:r>
        <w:t>Create Azure Container Registry Secret</w:t>
      </w:r>
      <w:ins w:id="388" w:author="Priya Vasudevan1" w:date="2021-08-27T12:46:00Z">
        <w:r w:rsidR="002B76D9">
          <w:t>, as mentioned in the pre-requisite section</w:t>
        </w:r>
      </w:ins>
      <w:r>
        <w:t>.</w:t>
      </w:r>
    </w:p>
    <w:p w14:paraId="1D41ADC7" w14:textId="2FCBA341" w:rsidR="00814545" w:rsidRDefault="00047CE5" w:rsidP="00264E11">
      <w:pPr>
        <w:pStyle w:val="ListParagraph"/>
        <w:numPr>
          <w:ilvl w:val="0"/>
          <w:numId w:val="7"/>
        </w:numPr>
      </w:pPr>
      <w:r>
        <w:t xml:space="preserve">Edit </w:t>
      </w:r>
      <w:proofErr w:type="spellStart"/>
      <w:r>
        <w:t>values.yaml</w:t>
      </w:r>
      <w:proofErr w:type="spellEnd"/>
      <w:r w:rsidR="00486927">
        <w:t xml:space="preserve"> file </w:t>
      </w:r>
      <w:del w:id="389" w:author="Priya Vasudevan1" w:date="2021-08-27T12:46:00Z">
        <w:r w:rsidDel="002B76D9">
          <w:delText xml:space="preserve">from within &lt;&gt; </w:delText>
        </w:r>
      </w:del>
      <w:r w:rsidR="00486927">
        <w:t xml:space="preserve">with </w:t>
      </w:r>
      <w:proofErr w:type="spellStart"/>
      <w:r w:rsidR="00486927">
        <w:t>appsecret</w:t>
      </w:r>
      <w:proofErr w:type="spellEnd"/>
      <w:r w:rsidR="00486927">
        <w:t xml:space="preserve">, </w:t>
      </w:r>
      <w:proofErr w:type="spellStart"/>
      <w:r w:rsidR="00486927">
        <w:t>db</w:t>
      </w:r>
      <w:proofErr w:type="spellEnd"/>
      <w:r w:rsidR="00486927">
        <w:t xml:space="preserve"> properties</w:t>
      </w:r>
      <w:r w:rsidR="007A1543">
        <w:t>, customer overrides properties, agent, app tags and image registry properties.</w:t>
      </w:r>
    </w:p>
    <w:p w14:paraId="36E44805" w14:textId="6EBCD9A7" w:rsidR="007A1543" w:rsidRDefault="007A1543" w:rsidP="003D613C">
      <w:pPr>
        <w:pStyle w:val="ListParagraph"/>
        <w:numPr>
          <w:ilvl w:val="0"/>
          <w:numId w:val="7"/>
        </w:numPr>
      </w:pPr>
      <w:proofErr w:type="gramStart"/>
      <w:r>
        <w:t>Helm</w:t>
      </w:r>
      <w:proofErr w:type="gramEnd"/>
      <w:r>
        <w:t xml:space="preserve"> install – </w:t>
      </w:r>
      <w:ins w:id="390" w:author="Priya Vasudevan1" w:date="2021-08-27T12:46:00Z">
        <w:r w:rsidR="00162284">
          <w:t xml:space="preserve">Use this </w:t>
        </w:r>
      </w:ins>
      <w:r>
        <w:t xml:space="preserve">command </w:t>
      </w:r>
      <w:del w:id="391" w:author="Priya Vasudevan1" w:date="2021-08-27T12:47:00Z">
        <w:r w:rsidDel="00162284">
          <w:delText xml:space="preserve">used </w:delText>
        </w:r>
      </w:del>
      <w:r>
        <w:t>to deploy the pods to cluster.</w:t>
      </w:r>
    </w:p>
    <w:p w14:paraId="1F4C323A" w14:textId="275AF274" w:rsidR="003D613C" w:rsidRDefault="003D613C" w:rsidP="007A1543">
      <w:pPr>
        <w:pStyle w:val="ListParagraph"/>
        <w:numPr>
          <w:ilvl w:val="1"/>
          <w:numId w:val="7"/>
        </w:numPr>
      </w:pPr>
      <w:r>
        <w:t>he</w:t>
      </w:r>
      <w:r w:rsidR="00E96C9C">
        <w:t xml:space="preserve">lm install --debug </w:t>
      </w:r>
      <w:r w:rsidR="007A1543">
        <w:t>&lt;namespace&gt;</w:t>
      </w:r>
      <w:r w:rsidR="00E96C9C">
        <w:t xml:space="preserve"> -f </w:t>
      </w:r>
      <w:r w:rsidR="007A1543">
        <w:t>&lt;</w:t>
      </w:r>
      <w:r w:rsidR="00047CE5">
        <w:t xml:space="preserve">path to </w:t>
      </w:r>
      <w:proofErr w:type="spellStart"/>
      <w:r w:rsidR="007A1543">
        <w:t>values.yaml</w:t>
      </w:r>
      <w:proofErr w:type="spellEnd"/>
      <w:r w:rsidR="007A1543">
        <w:t>&gt;</w:t>
      </w:r>
      <w:r>
        <w:t xml:space="preserve">  </w:t>
      </w:r>
      <w:r w:rsidR="00047CE5">
        <w:t>&lt;release-name&gt;</w:t>
      </w:r>
    </w:p>
    <w:p w14:paraId="71C48E76" w14:textId="2057EEB5" w:rsidR="007A1543" w:rsidRDefault="007A1543" w:rsidP="003D613C">
      <w:pPr>
        <w:pStyle w:val="ListParagraph"/>
        <w:numPr>
          <w:ilvl w:val="0"/>
          <w:numId w:val="7"/>
        </w:numPr>
      </w:pPr>
      <w:r>
        <w:t>Helm Upgrade – U</w:t>
      </w:r>
      <w:ins w:id="392" w:author="Priya Vasudevan1" w:date="2021-08-27T12:47:00Z">
        <w:r w:rsidR="00162284">
          <w:t>se this command to u</w:t>
        </w:r>
      </w:ins>
      <w:r>
        <w:t xml:space="preserve">pdate the pods with new changes </w:t>
      </w:r>
    </w:p>
    <w:p w14:paraId="492FAF84" w14:textId="7DD019BD" w:rsidR="003D613C" w:rsidRDefault="003D613C" w:rsidP="00420057">
      <w:pPr>
        <w:pStyle w:val="ListParagraph"/>
        <w:numPr>
          <w:ilvl w:val="1"/>
          <w:numId w:val="7"/>
        </w:numPr>
      </w:pPr>
      <w:r>
        <w:t xml:space="preserve">helm upgrade </w:t>
      </w:r>
      <w:r w:rsidR="007A1543">
        <w:t xml:space="preserve">&lt;namespace&gt; -f </w:t>
      </w:r>
      <w:r w:rsidR="00047CE5">
        <w:t xml:space="preserve">&lt;path to </w:t>
      </w:r>
      <w:proofErr w:type="spellStart"/>
      <w:r w:rsidR="00047CE5">
        <w:t>values.yaml</w:t>
      </w:r>
      <w:proofErr w:type="spellEnd"/>
      <w:r w:rsidR="00047CE5">
        <w:t>&gt; &lt;release-name&gt;</w:t>
      </w:r>
    </w:p>
    <w:p w14:paraId="456D29A1" w14:textId="2B5FCD80" w:rsidR="003F664B" w:rsidRPr="00A8244A" w:rsidRDefault="003D613C" w:rsidP="003F664B">
      <w:pPr>
        <w:spacing w:before="100" w:beforeAutospacing="1" w:after="100" w:afterAutospacing="1" w:line="240" w:lineRule="auto"/>
        <w:rPr>
          <w:rStyle w:val="Strong"/>
          <w:rFonts w:cstheme="majorBidi"/>
          <w:b w:val="0"/>
          <w:color w:val="2E74B5" w:themeColor="accent1" w:themeShade="BF"/>
          <w:sz w:val="20"/>
          <w:szCs w:val="20"/>
        </w:rPr>
      </w:pPr>
      <w:r w:rsidRPr="00A8244A">
        <w:rPr>
          <w:rStyle w:val="Strong"/>
          <w:rFonts w:cstheme="majorBidi"/>
          <w:b w:val="0"/>
          <w:color w:val="2E74B5" w:themeColor="accent1" w:themeShade="BF"/>
          <w:sz w:val="20"/>
          <w:szCs w:val="20"/>
        </w:rPr>
        <w:t xml:space="preserve">Sample Yaml file </w:t>
      </w:r>
    </w:p>
    <w:tbl>
      <w:tblPr>
        <w:tblStyle w:val="TableGrid"/>
        <w:tblW w:w="0" w:type="auto"/>
        <w:tblInd w:w="535" w:type="dxa"/>
        <w:tblLook w:val="04A0" w:firstRow="1" w:lastRow="0" w:firstColumn="1" w:lastColumn="0" w:noHBand="0" w:noVBand="1"/>
      </w:tblPr>
      <w:tblGrid>
        <w:gridCol w:w="8815"/>
      </w:tblGrid>
      <w:tr w:rsidR="00F33395" w14:paraId="6D74BDDF" w14:textId="77777777" w:rsidTr="001C545C">
        <w:tc>
          <w:tcPr>
            <w:tcW w:w="8815" w:type="dxa"/>
          </w:tcPr>
          <w:p w14:paraId="39FF8AD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global:</w:t>
            </w:r>
          </w:p>
          <w:p w14:paraId="1B7F3CD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license: true</w:t>
            </w:r>
          </w:p>
          <w:p w14:paraId="7B4CF36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license_store_call_center: true</w:t>
            </w:r>
          </w:p>
          <w:p w14:paraId="52233360"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image:</w:t>
            </w:r>
          </w:p>
          <w:p w14:paraId="2B76CC1C" w14:textId="4277265C"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repository: </w:t>
            </w:r>
            <w:ins w:id="393" w:author="Haritha Tirumuru" w:date="2021-08-26T19:11:00Z">
              <w:r w:rsidR="001154D2" w:rsidRPr="001154D2">
                <w:rPr>
                  <w:rFonts w:ascii="Consolas" w:hAnsi="Consolas" w:cs="Consolas"/>
                  <w:color w:val="000000"/>
                </w:rPr>
                <w:t>'nprdsomsconreg.azurecr.io'</w:t>
              </w:r>
            </w:ins>
            <w:del w:id="394" w:author="Haritha Tirumuru" w:date="2021-08-26T19:11:00Z">
              <w:r w:rsidRPr="004A6FF0" w:rsidDel="001154D2">
                <w:rPr>
                  <w:rFonts w:ascii="Consolas" w:hAnsi="Consolas" w:cs="Consolas"/>
                  <w:color w:val="000000"/>
                </w:rPr>
                <w:delText xml:space="preserve">image-registry.openshift-image-registry.svc:5000/oms-qa </w:delText>
              </w:r>
            </w:del>
          </w:p>
          <w:p w14:paraId="078106A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appSecret: </w:t>
            </w:r>
            <w:r w:rsidRPr="004A6FF0">
              <w:rPr>
                <w:rFonts w:ascii="Consolas" w:hAnsi="Consolas" w:cs="Consolas"/>
                <w:color w:val="000000"/>
                <w:highlight w:val="yellow"/>
              </w:rPr>
              <w:t>oms-qa-secret</w:t>
            </w:r>
          </w:p>
          <w:p w14:paraId="7BE9A64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database:</w:t>
            </w:r>
          </w:p>
          <w:p w14:paraId="4D9E1CE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serverName: </w:t>
            </w:r>
            <w:r w:rsidRPr="004A6FF0">
              <w:rPr>
                <w:rFonts w:ascii="Consolas" w:hAnsi="Consolas" w:cs="Consolas"/>
                <w:color w:val="000000"/>
                <w:highlight w:val="yellow"/>
              </w:rPr>
              <w:t>DBIP</w:t>
            </w:r>
          </w:p>
          <w:p w14:paraId="45C6F16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port: </w:t>
            </w:r>
            <w:r w:rsidRPr="004A6FF0">
              <w:rPr>
                <w:rFonts w:ascii="Consolas" w:hAnsi="Consolas" w:cs="Consolas"/>
                <w:color w:val="000000"/>
                <w:highlight w:val="yellow"/>
              </w:rPr>
              <w:t>DBport</w:t>
            </w:r>
          </w:p>
          <w:p w14:paraId="7C28CEF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dbname: </w:t>
            </w:r>
            <w:r w:rsidRPr="004A6FF0">
              <w:rPr>
                <w:rFonts w:ascii="Consolas" w:hAnsi="Consolas" w:cs="Consolas"/>
                <w:color w:val="000000"/>
                <w:highlight w:val="yellow"/>
              </w:rPr>
              <w:t>dbname</w:t>
            </w:r>
          </w:p>
          <w:p w14:paraId="4497E66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user: </w:t>
            </w:r>
            <w:r w:rsidRPr="004A6FF0">
              <w:rPr>
                <w:rFonts w:ascii="Consolas" w:hAnsi="Consolas" w:cs="Consolas"/>
                <w:color w:val="000000"/>
                <w:highlight w:val="yellow"/>
              </w:rPr>
              <w:t>user</w:t>
            </w:r>
          </w:p>
          <w:p w14:paraId="126F5BE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dbvendor: DB2</w:t>
            </w:r>
          </w:p>
          <w:p w14:paraId="5524ABB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datasourceName: jdbc/OMDS</w:t>
            </w:r>
          </w:p>
          <w:p w14:paraId="7ADD6C2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systemPool: true</w:t>
            </w:r>
          </w:p>
          <w:p w14:paraId="1B8B86C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schema: </w:t>
            </w:r>
            <w:r w:rsidRPr="004A6FF0">
              <w:rPr>
                <w:rFonts w:ascii="Consolas" w:hAnsi="Consolas" w:cs="Consolas"/>
                <w:color w:val="000000"/>
                <w:highlight w:val="yellow"/>
              </w:rPr>
              <w:t>schemaname</w:t>
            </w:r>
          </w:p>
          <w:p w14:paraId="52BEACD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serviceAccountName: default</w:t>
            </w:r>
          </w:p>
          <w:p w14:paraId="77FA0D3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customerOverrides:    </w:t>
            </w:r>
          </w:p>
          <w:p w14:paraId="4EDB12D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envs: []</w:t>
            </w:r>
          </w:p>
          <w:p w14:paraId="456F6E3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persistence:</w:t>
            </w:r>
          </w:p>
          <w:p w14:paraId="5EE339B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claims:</w:t>
            </w:r>
          </w:p>
          <w:p w14:paraId="4E29511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name: oms-common</w:t>
            </w:r>
          </w:p>
          <w:p w14:paraId="2218704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accessMode: ReadWriteMany</w:t>
            </w:r>
          </w:p>
          <w:p w14:paraId="1E98A2A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capacity: 100</w:t>
            </w:r>
          </w:p>
          <w:p w14:paraId="60A5678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capacityUnit: Gi</w:t>
            </w:r>
          </w:p>
          <w:p w14:paraId="44811449" w14:textId="0468C56B"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lastRenderedPageBreak/>
              <w:t xml:space="preserve">      </w:t>
            </w:r>
            <w:proofErr w:type="spellStart"/>
            <w:r w:rsidRPr="004A6FF0">
              <w:rPr>
                <w:rFonts w:ascii="Consolas" w:hAnsi="Consolas" w:cs="Consolas"/>
                <w:color w:val="000000"/>
              </w:rPr>
              <w:t>storageClassName</w:t>
            </w:r>
            <w:proofErr w:type="spellEnd"/>
            <w:r w:rsidRPr="004A6FF0">
              <w:rPr>
                <w:rFonts w:ascii="Consolas" w:hAnsi="Consolas" w:cs="Consolas"/>
                <w:color w:val="000000"/>
              </w:rPr>
              <w:t>: '</w:t>
            </w:r>
            <w:del w:id="395" w:author="Priya Vasudevan1" w:date="2021-08-27T13:34:00Z">
              <w:r w:rsidRPr="004A6FF0" w:rsidDel="00AC3841">
                <w:rPr>
                  <w:rFonts w:ascii="Consolas" w:hAnsi="Consolas" w:cs="Consolas"/>
                  <w:color w:val="000000"/>
                </w:rPr>
                <w:delText>azure-file</w:delText>
              </w:r>
            </w:del>
            <w:r w:rsidRPr="004A6FF0">
              <w:rPr>
                <w:rFonts w:ascii="Consolas" w:hAnsi="Consolas" w:cs="Consolas"/>
                <w:color w:val="000000"/>
              </w:rPr>
              <w:t>'</w:t>
            </w:r>
          </w:p>
          <w:p w14:paraId="26F40C7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securityContext:</w:t>
            </w:r>
          </w:p>
          <w:p w14:paraId="7B8FD45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fsGroup: 0</w:t>
            </w:r>
          </w:p>
          <w:p w14:paraId="57D167D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supplementalGroup: 0</w:t>
            </w:r>
          </w:p>
          <w:p w14:paraId="17898E5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mq:</w:t>
            </w:r>
          </w:p>
          <w:p w14:paraId="1326039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w:t>
            </w:r>
            <w:proofErr w:type="spellStart"/>
            <w:r w:rsidRPr="004A6FF0">
              <w:rPr>
                <w:rFonts w:ascii="Consolas" w:hAnsi="Consolas" w:cs="Consolas"/>
                <w:color w:val="000000"/>
              </w:rPr>
              <w:t>bindingConfigName</w:t>
            </w:r>
            <w:proofErr w:type="spellEnd"/>
            <w:r w:rsidRPr="004A6FF0">
              <w:rPr>
                <w:rFonts w:ascii="Consolas" w:hAnsi="Consolas" w:cs="Consolas"/>
                <w:color w:val="000000"/>
              </w:rPr>
              <w:t xml:space="preserve">: </w:t>
            </w:r>
            <w:proofErr w:type="spellStart"/>
            <w:r w:rsidRPr="004A6FF0">
              <w:rPr>
                <w:rFonts w:ascii="Consolas" w:hAnsi="Consolas" w:cs="Consolas"/>
                <w:color w:val="000000"/>
                <w:highlight w:val="yellow"/>
              </w:rPr>
              <w:t>qabindings</w:t>
            </w:r>
            <w:proofErr w:type="spellEnd"/>
          </w:p>
          <w:p w14:paraId="3464478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bindingMountPath: /opt/ssfs/.bindings</w:t>
            </w:r>
          </w:p>
          <w:p w14:paraId="06186B5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arch:</w:t>
            </w:r>
          </w:p>
          <w:p w14:paraId="71DBDBD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amd64: 2 - No preference</w:t>
            </w:r>
          </w:p>
          <w:p w14:paraId="1A8EFB5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ppc64le: 2 - No preference</w:t>
            </w:r>
          </w:p>
          <w:p w14:paraId="7A4CFFD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log:</w:t>
            </w:r>
          </w:p>
          <w:p w14:paraId="7700912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format: json</w:t>
            </w:r>
          </w:p>
          <w:p w14:paraId="6BCD9DA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customConfigMaps: []</w:t>
            </w:r>
          </w:p>
          <w:p w14:paraId="4A25B55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customSecrets: []</w:t>
            </w:r>
          </w:p>
          <w:p w14:paraId="23AB4BF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appserver:</w:t>
            </w:r>
          </w:p>
          <w:p w14:paraId="7D8ED9E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deploymentStrategy: {}</w:t>
            </w:r>
          </w:p>
          <w:p w14:paraId="6C4AB7E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exposeRestService: False</w:t>
            </w:r>
          </w:p>
          <w:p w14:paraId="097E074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replicaCount: 1</w:t>
            </w:r>
          </w:p>
          <w:p w14:paraId="42EA6AC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image:</w:t>
            </w:r>
          </w:p>
          <w:p w14:paraId="360F971C" w14:textId="7CA6C4B2"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tag: </w:t>
            </w:r>
            <w:del w:id="396" w:author="Priya Vasudevan1" w:date="2021-08-27T13:35:00Z">
              <w:r w:rsidRPr="004A6FF0" w:rsidDel="00AC3841">
                <w:rPr>
                  <w:rFonts w:ascii="Consolas" w:hAnsi="Consolas" w:cs="Consolas"/>
                  <w:color w:val="000000"/>
                </w:rPr>
                <w:delText>omsqa01042021</w:delText>
              </w:r>
            </w:del>
            <w:ins w:id="397" w:author="Priya Vasudevan1" w:date="2021-08-27T13:35:00Z">
              <w:r w:rsidR="00AC3841">
                <w:rPr>
                  <w:rFonts w:ascii="Consolas" w:hAnsi="Consolas" w:cs="Consolas"/>
                  <w:color w:val="000000"/>
                </w:rPr>
                <w:t>10.0.0.21</w:t>
              </w:r>
            </w:ins>
          </w:p>
          <w:p w14:paraId="0F24CAD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pullPolicy: IfNotPresent</w:t>
            </w:r>
          </w:p>
          <w:p w14:paraId="1186606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names:</w:t>
            </w:r>
          </w:p>
          <w:p w14:paraId="6B2C9E5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name: om-app</w:t>
            </w:r>
          </w:p>
          <w:p w14:paraId="29C34A6C" w14:textId="5C6235F0"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tag: </w:t>
            </w:r>
            <w:commentRangeStart w:id="398"/>
            <w:commentRangeStart w:id="399"/>
            <w:del w:id="400" w:author="Priya Vasudevan1" w:date="2021-08-27T13:35:00Z">
              <w:r w:rsidRPr="004A6FF0" w:rsidDel="00AC3841">
                <w:rPr>
                  <w:rFonts w:ascii="Consolas" w:hAnsi="Consolas" w:cs="Consolas"/>
                  <w:color w:val="000000"/>
                </w:rPr>
                <w:delText>omsqa01042021</w:delText>
              </w:r>
              <w:commentRangeEnd w:id="398"/>
              <w:r w:rsidR="00814545" w:rsidDel="00AC3841">
                <w:rPr>
                  <w:rStyle w:val="CommentReference"/>
                </w:rPr>
                <w:commentReference w:id="398"/>
              </w:r>
              <w:commentRangeEnd w:id="399"/>
              <w:r w:rsidR="001154D2" w:rsidDel="00AC3841">
                <w:rPr>
                  <w:rStyle w:val="CommentReference"/>
                </w:rPr>
                <w:commentReference w:id="399"/>
              </w:r>
            </w:del>
            <w:ins w:id="401" w:author="Priya Vasudevan1" w:date="2021-08-27T13:35:00Z">
              <w:r w:rsidR="00AC3841">
                <w:rPr>
                  <w:rFonts w:ascii="Consolas" w:hAnsi="Consolas" w:cs="Consolas"/>
                  <w:color w:val="000000"/>
                </w:rPr>
                <w:t>10.0.021</w:t>
              </w:r>
            </w:ins>
          </w:p>
          <w:p w14:paraId="440ACA6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routePrefix: qa</w:t>
            </w:r>
          </w:p>
          <w:p w14:paraId="6D03C1F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config:</w:t>
            </w:r>
          </w:p>
          <w:p w14:paraId="4434CD7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vendor: websphere</w:t>
            </w:r>
          </w:p>
          <w:p w14:paraId="38BB12A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vendorFile: servers.properties</w:t>
            </w:r>
          </w:p>
          <w:p w14:paraId="7BC6F13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serverName: DefaultAppServer</w:t>
            </w:r>
          </w:p>
          <w:p w14:paraId="1A20004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jvm:</w:t>
            </w:r>
          </w:p>
          <w:p w14:paraId="58B77A0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xms: 1024m</w:t>
            </w:r>
          </w:p>
          <w:p w14:paraId="11D187B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xmx: 2048m</w:t>
            </w:r>
          </w:p>
          <w:p w14:paraId="2E50F05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params: []</w:t>
            </w:r>
          </w:p>
          <w:p w14:paraId="7220360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database:</w:t>
            </w:r>
          </w:p>
          <w:p w14:paraId="58C5AC3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maxPoolSize: 50</w:t>
            </w:r>
          </w:p>
          <w:p w14:paraId="326DB08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minPoolSize: 10</w:t>
            </w:r>
          </w:p>
          <w:p w14:paraId="351AC58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corethreads: 20</w:t>
            </w:r>
          </w:p>
          <w:p w14:paraId="5F18774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maxthreads: 100</w:t>
            </w:r>
          </w:p>
          <w:p w14:paraId="48A4B13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libertyServerXml: ''</w:t>
            </w:r>
          </w:p>
          <w:p w14:paraId="712F5D5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libertyStartupWrapper: /opt/ibm/helpers/runtime/docker-server.sh</w:t>
            </w:r>
          </w:p>
          <w:p w14:paraId="411C2AE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livenessCheckBeginAfterSeconds: 900</w:t>
            </w:r>
          </w:p>
          <w:p w14:paraId="70A662D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livenessFailRestartAfterMinutes: 10</w:t>
            </w:r>
          </w:p>
          <w:p w14:paraId="3A2AAF2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service:</w:t>
            </w:r>
          </w:p>
          <w:p w14:paraId="128ECF2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http:</w:t>
            </w:r>
          </w:p>
          <w:p w14:paraId="0BAEC0E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port: 9080</w:t>
            </w:r>
          </w:p>
          <w:p w14:paraId="4A2BF3D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https:</w:t>
            </w:r>
          </w:p>
          <w:p w14:paraId="1335DA8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port: 9443</w:t>
            </w:r>
          </w:p>
          <w:p w14:paraId="140DC7C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annotations: {}</w:t>
            </w:r>
          </w:p>
          <w:p w14:paraId="6FB53F5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labels: {}</w:t>
            </w:r>
          </w:p>
          <w:p w14:paraId="174B824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resources:</w:t>
            </w:r>
          </w:p>
          <w:p w14:paraId="46D10AD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lastRenderedPageBreak/>
              <w:t xml:space="preserve">    requests:</w:t>
            </w:r>
          </w:p>
          <w:p w14:paraId="5C99FDB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2560Mi</w:t>
            </w:r>
          </w:p>
          <w:p w14:paraId="1AA87D3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cpu: 1</w:t>
            </w:r>
          </w:p>
          <w:p w14:paraId="4CD7EE2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limits:</w:t>
            </w:r>
          </w:p>
          <w:p w14:paraId="12D9670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3840Mi</w:t>
            </w:r>
          </w:p>
          <w:p w14:paraId="39533FB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cpu: 2</w:t>
            </w:r>
          </w:p>
          <w:p w14:paraId="49C0B2E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ingress:</w:t>
            </w:r>
          </w:p>
          <w:p w14:paraId="009B9306" w14:textId="55CC8A2B"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host: </w:t>
            </w:r>
            <w:r w:rsidR="00264E11">
              <w:rPr>
                <w:rFonts w:ascii="Consolas" w:hAnsi="Consolas" w:cs="Consolas"/>
                <w:color w:val="000000"/>
              </w:rPr>
              <w:t>&lt;domain name of the cluster’s proxy node&gt;</w:t>
            </w:r>
          </w:p>
          <w:p w14:paraId="6B63F78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ssl:</w:t>
            </w:r>
          </w:p>
          <w:p w14:paraId="751B4E7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enabled: false</w:t>
            </w:r>
          </w:p>
          <w:p w14:paraId="339EADA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secretname: ''</w:t>
            </w:r>
          </w:p>
          <w:p w14:paraId="6978F24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controller: nginx</w:t>
            </w:r>
          </w:p>
          <w:p w14:paraId="5FF45FD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contextRoots:</w:t>
            </w:r>
          </w:p>
          <w:p w14:paraId="3D0EB71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smcfs</w:t>
            </w:r>
          </w:p>
          <w:p w14:paraId="7891E4D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sbc</w:t>
            </w:r>
          </w:p>
          <w:p w14:paraId="1004C18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sma</w:t>
            </w:r>
          </w:p>
          <w:p w14:paraId="2181458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isccs</w:t>
            </w:r>
          </w:p>
          <w:p w14:paraId="77549AE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wsc</w:t>
            </w:r>
          </w:p>
          <w:p w14:paraId="03C6F0A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adminCenter</w:t>
            </w:r>
          </w:p>
          <w:p w14:paraId="020BDA3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annotations: {}</w:t>
            </w:r>
          </w:p>
          <w:p w14:paraId="1BBF40C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labels: {}</w:t>
            </w:r>
          </w:p>
          <w:p w14:paraId="1323FE9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podLabels: {}</w:t>
            </w:r>
          </w:p>
          <w:p w14:paraId="66EB96F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tolerations: []</w:t>
            </w:r>
          </w:p>
          <w:p w14:paraId="770C4C7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nodeAffinity:</w:t>
            </w:r>
          </w:p>
          <w:p w14:paraId="2DDE41E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42941310"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45AC313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podAffinity:</w:t>
            </w:r>
          </w:p>
          <w:p w14:paraId="79E8F41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78E9839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3169A19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podAntiAffinity:</w:t>
            </w:r>
          </w:p>
          <w:p w14:paraId="3C696CE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3382EF1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411A5EA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replicaNotOnSameNode:</w:t>
            </w:r>
          </w:p>
          <w:p w14:paraId="2BAD1F3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mode: prefer</w:t>
            </w:r>
          </w:p>
          <w:p w14:paraId="2B92EA2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weightForPreference: 100</w:t>
            </w:r>
          </w:p>
          <w:p w14:paraId="3E2CBE7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omserver:</w:t>
            </w:r>
          </w:p>
          <w:p w14:paraId="5593CA3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deploymentStrategy: {}</w:t>
            </w:r>
          </w:p>
          <w:p w14:paraId="21C0E0B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image:</w:t>
            </w:r>
          </w:p>
          <w:p w14:paraId="7F7AA72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name: om-agent</w:t>
            </w:r>
          </w:p>
          <w:p w14:paraId="1F6C2E2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tag: qaagent0104</w:t>
            </w:r>
          </w:p>
          <w:p w14:paraId="14329E9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pullPolicy: IfNotPresent</w:t>
            </w:r>
          </w:p>
          <w:p w14:paraId="74FB420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common:</w:t>
            </w:r>
          </w:p>
          <w:p w14:paraId="6620D65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jvmArgs: '-Xms512m -Xmx1024m'</w:t>
            </w:r>
          </w:p>
          <w:p w14:paraId="14CBB2A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replicaCount: 1</w:t>
            </w:r>
          </w:p>
          <w:p w14:paraId="6592865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resources:</w:t>
            </w:r>
          </w:p>
          <w:p w14:paraId="41389C3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requests:</w:t>
            </w:r>
          </w:p>
          <w:p w14:paraId="33CE817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1024Mi</w:t>
            </w:r>
          </w:p>
          <w:p w14:paraId="144979A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cpu: 0.5</w:t>
            </w:r>
          </w:p>
          <w:p w14:paraId="61CC400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limits:</w:t>
            </w:r>
          </w:p>
          <w:p w14:paraId="73C10FE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2048Mi</w:t>
            </w:r>
          </w:p>
          <w:p w14:paraId="508BF61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lastRenderedPageBreak/>
              <w:t xml:space="preserve">        cpu: 1</w:t>
            </w:r>
          </w:p>
          <w:p w14:paraId="246BF2C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readinessFailRestartAfterMinutes: 10</w:t>
            </w:r>
          </w:p>
          <w:p w14:paraId="5C4D4E6D"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podLabels: {}</w:t>
            </w:r>
          </w:p>
          <w:p w14:paraId="1CC683C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tolerations: []</w:t>
            </w:r>
          </w:p>
          <w:p w14:paraId="06BAAE3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nodeAffinity:</w:t>
            </w:r>
          </w:p>
          <w:p w14:paraId="42B9E83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710E725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5244CD0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podAffinity:</w:t>
            </w:r>
          </w:p>
          <w:p w14:paraId="3479FDD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470B6CA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1C543D2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podAntiAffinity:</w:t>
            </w:r>
          </w:p>
          <w:p w14:paraId="66BBC083"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requiredDuringSchedulingIgnoredDuringExecution: []</w:t>
            </w:r>
          </w:p>
          <w:p w14:paraId="4BD5414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preferredDuringSchedulingIgnoredDuringExecution: []</w:t>
            </w:r>
          </w:p>
          <w:p w14:paraId="4F35F28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replicaNotOnSameNode:</w:t>
            </w:r>
          </w:p>
          <w:p w14:paraId="63A6AFB6"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mode: prefer</w:t>
            </w:r>
          </w:p>
          <w:p w14:paraId="0CAFC491"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weightForPreference: 100</w:t>
            </w:r>
          </w:p>
          <w:p w14:paraId="4E14B44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deployHealthMonitor: true</w:t>
            </w:r>
          </w:p>
          <w:p w14:paraId="0B55248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servers:</w:t>
            </w:r>
          </w:p>
          <w:p w14:paraId="5C67C209"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group: "Integration"</w:t>
            </w:r>
          </w:p>
          <w:p w14:paraId="138BAF6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name:</w:t>
            </w:r>
          </w:p>
          <w:p w14:paraId="70D5F8D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IntServer1</w:t>
            </w:r>
          </w:p>
          <w:p w14:paraId="5BB7F678"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replicaCount: 1</w:t>
            </w:r>
          </w:p>
          <w:p w14:paraId="3B77336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resources:</w:t>
            </w:r>
          </w:p>
          <w:p w14:paraId="66FCFAFE"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requests:</w:t>
            </w:r>
          </w:p>
          <w:p w14:paraId="1235E20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1024Mi</w:t>
            </w:r>
          </w:p>
          <w:p w14:paraId="382CF4C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cpu: 0.5  </w:t>
            </w:r>
          </w:p>
          <w:p w14:paraId="2FB6F552"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group: "Agent"</w:t>
            </w:r>
          </w:p>
          <w:p w14:paraId="18EE16C5"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name:</w:t>
            </w:r>
          </w:p>
          <w:p w14:paraId="00EC3E1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 AgtServer1</w:t>
            </w:r>
          </w:p>
          <w:p w14:paraId="0216A684"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replicaCount: 1</w:t>
            </w:r>
          </w:p>
          <w:p w14:paraId="39FEC53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resources:</w:t>
            </w:r>
          </w:p>
          <w:p w14:paraId="7DE1655F"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requests:</w:t>
            </w:r>
          </w:p>
          <w:p w14:paraId="4AFAE58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memory: 1024Mi</w:t>
            </w:r>
          </w:p>
          <w:p w14:paraId="1645056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cpu: 0.5  </w:t>
            </w:r>
          </w:p>
          <w:p w14:paraId="70ECF637"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datasetup:</w:t>
            </w:r>
          </w:p>
          <w:p w14:paraId="4DAE85DB"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loadFactoryData: </w:t>
            </w:r>
            <w:r w:rsidRPr="004A6FF0">
              <w:rPr>
                <w:rFonts w:ascii="Consolas" w:hAnsi="Consolas" w:cs="Consolas"/>
                <w:color w:val="000000"/>
                <w:highlight w:val="yellow"/>
              </w:rPr>
              <w:t>install</w:t>
            </w:r>
          </w:p>
          <w:p w14:paraId="3B51EF5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mode: create</w:t>
            </w:r>
          </w:p>
          <w:p w14:paraId="51587D3A"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fixPack:</w:t>
            </w:r>
          </w:p>
          <w:p w14:paraId="4AC90DFC" w14:textId="77777777" w:rsidR="00F33395" w:rsidRPr="004A6FF0" w:rsidRDefault="00F33395" w:rsidP="00F333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color w:val="000000"/>
              </w:rPr>
            </w:pPr>
            <w:r w:rsidRPr="004A6FF0">
              <w:rPr>
                <w:rFonts w:ascii="Consolas" w:hAnsi="Consolas" w:cs="Consolas"/>
                <w:color w:val="000000"/>
              </w:rPr>
              <w:t xml:space="preserve">    loadFPFactoryData: </w:t>
            </w:r>
            <w:r w:rsidRPr="004A6FF0">
              <w:rPr>
                <w:rFonts w:ascii="Consolas" w:hAnsi="Consolas" w:cs="Consolas"/>
                <w:color w:val="000000"/>
                <w:highlight w:val="yellow"/>
              </w:rPr>
              <w:t>install</w:t>
            </w:r>
          </w:p>
          <w:p w14:paraId="79708A40" w14:textId="1E2A5650" w:rsidR="00F33395" w:rsidRDefault="00F33395" w:rsidP="00F33395">
            <w:pPr>
              <w:spacing w:before="100" w:beforeAutospacing="1" w:after="100" w:afterAutospacing="1"/>
              <w:rPr>
                <w:rFonts w:eastAsia="Times New Roman" w:cstheme="minorHAnsi"/>
                <w:b/>
                <w:color w:val="333333"/>
                <w:sz w:val="21"/>
                <w:szCs w:val="21"/>
              </w:rPr>
            </w:pPr>
            <w:r w:rsidRPr="004A6FF0">
              <w:rPr>
                <w:rFonts w:ascii="Consolas" w:hAnsi="Consolas" w:cs="Consolas"/>
                <w:color w:val="000000"/>
              </w:rPr>
              <w:t xml:space="preserve">    installedFPNo: 0</w:t>
            </w:r>
          </w:p>
        </w:tc>
      </w:tr>
    </w:tbl>
    <w:p w14:paraId="420D7BE2" w14:textId="3B11EEB6" w:rsidR="003D613C" w:rsidRDefault="003D613C" w:rsidP="003D61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A56666B" w14:textId="77777777" w:rsidR="003D613C" w:rsidRDefault="003D613C" w:rsidP="003D61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FA3DE20" w14:textId="3184542A" w:rsidR="003D613C" w:rsidRDefault="00264E11" w:rsidP="003D613C">
      <w:r>
        <w:t xml:space="preserve">Set </w:t>
      </w:r>
      <w:proofErr w:type="spellStart"/>
      <w:r>
        <w:t>datasetup.loadFactoryData</w:t>
      </w:r>
      <w:proofErr w:type="spellEnd"/>
      <w:r>
        <w:t xml:space="preserve"> to install for the first time to run the </w:t>
      </w:r>
      <w:proofErr w:type="spellStart"/>
      <w:r>
        <w:t>datasetup</w:t>
      </w:r>
      <w:proofErr w:type="spellEnd"/>
      <w:r>
        <w:t xml:space="preserve"> job. Once helm install is executed and data setup pod is complete, set it to </w:t>
      </w:r>
      <w:proofErr w:type="spellStart"/>
      <w:r>
        <w:t>donotinstall</w:t>
      </w:r>
      <w:proofErr w:type="spellEnd"/>
      <w:r>
        <w:t xml:space="preserve"> or blank, so that the </w:t>
      </w:r>
      <w:proofErr w:type="spellStart"/>
      <w:r>
        <w:t>datasetup</w:t>
      </w:r>
      <w:proofErr w:type="spellEnd"/>
      <w:r>
        <w:t xml:space="preserve"> job isn’t invoked.</w:t>
      </w:r>
    </w:p>
    <w:p w14:paraId="3EAEDAF0" w14:textId="27611040" w:rsidR="00264E11" w:rsidRDefault="00264E11" w:rsidP="003D613C">
      <w:r>
        <w:t xml:space="preserve">Set </w:t>
      </w:r>
      <w:proofErr w:type="spellStart"/>
      <w:proofErr w:type="gramStart"/>
      <w:r>
        <w:t>datasetup.fixPack.loadFPFactoryData</w:t>
      </w:r>
      <w:proofErr w:type="spellEnd"/>
      <w:proofErr w:type="gramEnd"/>
      <w:r>
        <w:t xml:space="preserve"> to install  and </w:t>
      </w:r>
      <w:proofErr w:type="spellStart"/>
      <w:r>
        <w:t>datasetup.fixPack.installedFPNo</w:t>
      </w:r>
      <w:proofErr w:type="spellEnd"/>
      <w:r>
        <w:t xml:space="preserve"> to 0 for initial installation only</w:t>
      </w:r>
    </w:p>
    <w:p w14:paraId="7E29CF53" w14:textId="2D2C27A3" w:rsidR="00D30B5D" w:rsidRDefault="00D30B5D" w:rsidP="00D30B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FF162B0" w14:textId="77777777" w:rsidR="00F33395" w:rsidRPr="008D5B10" w:rsidRDefault="00F33395" w:rsidP="008D5B10">
      <w:pPr>
        <w:rPr>
          <w:b/>
        </w:rPr>
      </w:pPr>
    </w:p>
    <w:p w14:paraId="5518B681" w14:textId="77777777" w:rsidR="00181AF6" w:rsidRDefault="00181AF6" w:rsidP="009E1721">
      <w:pPr>
        <w:rPr>
          <w:rStyle w:val="Strong"/>
          <w:rFonts w:cstheme="majorBidi"/>
          <w:color w:val="2E74B5" w:themeColor="accent1" w:themeShade="BF"/>
          <w:sz w:val="20"/>
          <w:szCs w:val="20"/>
        </w:rPr>
      </w:pPr>
    </w:p>
    <w:p w14:paraId="2102550E" w14:textId="7D2DE229" w:rsidR="00854BCB" w:rsidRPr="00854BCB" w:rsidRDefault="00854BCB" w:rsidP="009E1721">
      <w:pPr>
        <w:rPr>
          <w:rStyle w:val="Strong"/>
          <w:rFonts w:cstheme="majorBidi"/>
          <w:b w:val="0"/>
          <w:color w:val="2E74B5" w:themeColor="accent1" w:themeShade="BF"/>
          <w:sz w:val="26"/>
          <w:szCs w:val="26"/>
        </w:rPr>
      </w:pPr>
      <w:r w:rsidRPr="00854BCB">
        <w:rPr>
          <w:rStyle w:val="Strong"/>
          <w:rFonts w:cstheme="majorBidi"/>
          <w:b w:val="0"/>
          <w:color w:val="2E74B5" w:themeColor="accent1" w:themeShade="BF"/>
          <w:sz w:val="26"/>
          <w:szCs w:val="26"/>
        </w:rPr>
        <w:t xml:space="preserve">Other </w:t>
      </w:r>
      <w:r>
        <w:rPr>
          <w:rStyle w:val="Strong"/>
          <w:rFonts w:cstheme="majorBidi"/>
          <w:b w:val="0"/>
          <w:color w:val="2E74B5" w:themeColor="accent1" w:themeShade="BF"/>
          <w:sz w:val="26"/>
          <w:szCs w:val="26"/>
        </w:rPr>
        <w:t xml:space="preserve">Infra </w:t>
      </w:r>
      <w:r w:rsidRPr="00854BCB">
        <w:rPr>
          <w:rStyle w:val="Strong"/>
          <w:rFonts w:cstheme="majorBidi"/>
          <w:b w:val="0"/>
          <w:color w:val="2E74B5" w:themeColor="accent1" w:themeShade="BF"/>
          <w:sz w:val="26"/>
          <w:szCs w:val="26"/>
        </w:rPr>
        <w:t>activities</w:t>
      </w:r>
      <w:ins w:id="402" w:author="Priya Vasudevan1" w:date="2021-08-27T12:48:00Z">
        <w:r w:rsidR="00162284">
          <w:rPr>
            <w:rStyle w:val="Strong"/>
            <w:rFonts w:cstheme="majorBidi"/>
            <w:b w:val="0"/>
            <w:color w:val="2E74B5" w:themeColor="accent1" w:themeShade="BF"/>
            <w:sz w:val="26"/>
            <w:szCs w:val="26"/>
          </w:rPr>
          <w:t xml:space="preserve"> </w:t>
        </w:r>
      </w:ins>
      <w:del w:id="403" w:author="Priya Vasudevan1" w:date="2021-08-27T12:48:00Z">
        <w:r w:rsidRPr="00854BCB" w:rsidDel="00162284">
          <w:rPr>
            <w:rStyle w:val="Strong"/>
            <w:rFonts w:cstheme="majorBidi"/>
            <w:b w:val="0"/>
            <w:color w:val="2E74B5" w:themeColor="accent1" w:themeShade="BF"/>
            <w:sz w:val="26"/>
            <w:szCs w:val="26"/>
          </w:rPr>
          <w:delText>.</w:delText>
        </w:r>
      </w:del>
    </w:p>
    <w:p w14:paraId="43F55D60" w14:textId="00A3A51F" w:rsidR="00125802" w:rsidRPr="00181AF6" w:rsidRDefault="00DD651D" w:rsidP="009E1721">
      <w:pPr>
        <w:rPr>
          <w:rStyle w:val="Strong"/>
          <w:rFonts w:cstheme="majorBidi"/>
          <w:color w:val="2E74B5" w:themeColor="accent1" w:themeShade="BF"/>
          <w:sz w:val="20"/>
          <w:szCs w:val="20"/>
        </w:rPr>
      </w:pPr>
      <w:r w:rsidRPr="00181AF6">
        <w:rPr>
          <w:rStyle w:val="Strong"/>
          <w:rFonts w:cstheme="majorBidi"/>
          <w:color w:val="2E74B5" w:themeColor="accent1" w:themeShade="BF"/>
          <w:sz w:val="20"/>
          <w:szCs w:val="20"/>
        </w:rPr>
        <w:t xml:space="preserve">SSL </w:t>
      </w:r>
      <w:r w:rsidR="00181AF6" w:rsidRPr="00181AF6">
        <w:rPr>
          <w:rStyle w:val="Strong"/>
          <w:rFonts w:cstheme="majorBidi"/>
          <w:color w:val="2E74B5" w:themeColor="accent1" w:themeShade="BF"/>
          <w:sz w:val="20"/>
          <w:szCs w:val="20"/>
        </w:rPr>
        <w:t>Certificates:</w:t>
      </w:r>
    </w:p>
    <w:p w14:paraId="4DA89E2D" w14:textId="06CC4622" w:rsidR="00181AF6" w:rsidRDefault="00181AF6" w:rsidP="009E1721">
      <w:r>
        <w:t xml:space="preserve">Below are the steps to be followed for any outbound external system integration from OMS </w:t>
      </w:r>
    </w:p>
    <w:p w14:paraId="75FB7E7E" w14:textId="5DEAABCC" w:rsidR="00181AF6" w:rsidRPr="00181AF6" w:rsidRDefault="00181AF6" w:rsidP="00181AF6">
      <w:pPr>
        <w:pStyle w:val="NormalWeb"/>
        <w:numPr>
          <w:ilvl w:val="0"/>
          <w:numId w:val="11"/>
        </w:numPr>
        <w:rPr>
          <w:rFonts w:asciiTheme="minorHAnsi" w:eastAsiaTheme="minorHAnsi" w:hAnsiTheme="minorHAnsi" w:cstheme="minorBidi"/>
          <w:sz w:val="22"/>
          <w:szCs w:val="22"/>
        </w:rPr>
      </w:pPr>
      <w:r w:rsidRPr="00181AF6">
        <w:rPr>
          <w:rFonts w:asciiTheme="minorHAnsi" w:eastAsiaTheme="minorHAnsi" w:hAnsiTheme="minorHAnsi" w:cstheme="minorBidi"/>
          <w:sz w:val="22"/>
          <w:szCs w:val="22"/>
        </w:rPr>
        <w:t>Copy certificate to build server.</w:t>
      </w:r>
    </w:p>
    <w:p w14:paraId="4C30A92D" w14:textId="7350E7D8" w:rsidR="00181AF6" w:rsidRDefault="00181AF6" w:rsidP="00181AF6">
      <w:pPr>
        <w:pStyle w:val="NormalWeb"/>
        <w:numPr>
          <w:ilvl w:val="0"/>
          <w:numId w:val="11"/>
        </w:numPr>
        <w:rPr>
          <w:rFonts w:asciiTheme="minorHAnsi" w:eastAsiaTheme="minorHAnsi" w:hAnsiTheme="minorHAnsi" w:cstheme="minorBidi"/>
          <w:sz w:val="22"/>
          <w:szCs w:val="22"/>
        </w:rPr>
      </w:pPr>
      <w:r w:rsidRPr="00181AF6">
        <w:rPr>
          <w:rFonts w:asciiTheme="minorHAnsi" w:eastAsiaTheme="minorHAnsi" w:hAnsiTheme="minorHAnsi" w:cstheme="minorBidi"/>
          <w:sz w:val="22"/>
          <w:szCs w:val="22"/>
        </w:rPr>
        <w:t>Execute rsync to copy the certificate from build server to</w:t>
      </w:r>
      <w:r w:rsidR="002C0552">
        <w:rPr>
          <w:rFonts w:asciiTheme="minorHAnsi" w:eastAsiaTheme="minorHAnsi" w:hAnsiTheme="minorHAnsi" w:cstheme="minorBidi"/>
          <w:sz w:val="22"/>
          <w:szCs w:val="22"/>
        </w:rPr>
        <w:t xml:space="preserve"> the </w:t>
      </w:r>
      <w:proofErr w:type="spellStart"/>
      <w:r w:rsidR="002C0552">
        <w:rPr>
          <w:rFonts w:asciiTheme="minorHAnsi" w:eastAsiaTheme="minorHAnsi" w:hAnsiTheme="minorHAnsi" w:cstheme="minorBidi"/>
          <w:sz w:val="22"/>
          <w:szCs w:val="22"/>
        </w:rPr>
        <w:t>appserver</w:t>
      </w:r>
      <w:proofErr w:type="spellEnd"/>
      <w:r w:rsidRPr="00181AF6">
        <w:rPr>
          <w:rFonts w:asciiTheme="minorHAnsi" w:eastAsiaTheme="minorHAnsi" w:hAnsiTheme="minorHAnsi" w:cstheme="minorBidi"/>
          <w:sz w:val="22"/>
          <w:szCs w:val="22"/>
        </w:rPr>
        <w:t xml:space="preserve"> pod</w:t>
      </w:r>
    </w:p>
    <w:tbl>
      <w:tblPr>
        <w:tblStyle w:val="TableGrid"/>
        <w:tblW w:w="0" w:type="auto"/>
        <w:tblInd w:w="720" w:type="dxa"/>
        <w:tblLook w:val="04A0" w:firstRow="1" w:lastRow="0" w:firstColumn="1" w:lastColumn="0" w:noHBand="0" w:noVBand="1"/>
      </w:tblPr>
      <w:tblGrid>
        <w:gridCol w:w="8630"/>
      </w:tblGrid>
      <w:tr w:rsidR="002C0552" w14:paraId="6C83D0E2" w14:textId="77777777" w:rsidTr="002C0552">
        <w:tc>
          <w:tcPr>
            <w:tcW w:w="9350" w:type="dxa"/>
          </w:tcPr>
          <w:p w14:paraId="4377F877" w14:textId="30C4C7CC" w:rsidR="002C0552" w:rsidRDefault="002C0552" w:rsidP="002C0552">
            <w:pPr>
              <w:pStyle w:val="NormalWeb"/>
              <w:ind w:left="720"/>
              <w:rPr>
                <w:rFonts w:asciiTheme="minorHAnsi" w:eastAsiaTheme="minorHAnsi" w:hAnsiTheme="minorHAnsi" w:cstheme="minorBidi"/>
                <w:sz w:val="22"/>
                <w:szCs w:val="22"/>
              </w:rPr>
            </w:pPr>
            <w:proofErr w:type="spellStart"/>
            <w:r w:rsidRPr="00181AF6">
              <w:rPr>
                <w:rFonts w:asciiTheme="minorHAnsi" w:eastAsiaTheme="minorHAnsi" w:hAnsiTheme="minorHAnsi" w:cstheme="minorBidi"/>
                <w:sz w:val="22"/>
                <w:szCs w:val="22"/>
              </w:rPr>
              <w:t>oc</w:t>
            </w:r>
            <w:proofErr w:type="spellEnd"/>
            <w:r w:rsidRPr="00181AF6">
              <w:rPr>
                <w:rFonts w:asciiTheme="minorHAnsi" w:eastAsiaTheme="minorHAnsi" w:hAnsiTheme="minorHAnsi" w:cstheme="minorBidi"/>
                <w:sz w:val="22"/>
                <w:szCs w:val="22"/>
              </w:rPr>
              <w:t xml:space="preserve"> </w:t>
            </w:r>
            <w:proofErr w:type="spellStart"/>
            <w:r w:rsidRPr="00181AF6">
              <w:rPr>
                <w:rFonts w:asciiTheme="minorHAnsi" w:eastAsiaTheme="minorHAnsi" w:hAnsiTheme="minorHAnsi" w:cstheme="minorBidi"/>
                <w:sz w:val="22"/>
                <w:szCs w:val="22"/>
              </w:rPr>
              <w:t>rsync</w:t>
            </w:r>
            <w:proofErr w:type="spellEnd"/>
            <w:r w:rsidRPr="00181AF6">
              <w:rPr>
                <w:rFonts w:asciiTheme="minorHAnsi" w:eastAsiaTheme="minorHAnsi" w:hAnsiTheme="minorHAnsi" w:cstheme="minorBidi"/>
                <w:sz w:val="22"/>
                <w:szCs w:val="22"/>
              </w:rPr>
              <w:t xml:space="preserve"> &lt;</w:t>
            </w:r>
            <w:proofErr w:type="spellStart"/>
            <w:r w:rsidRPr="00181AF6">
              <w:rPr>
                <w:rFonts w:asciiTheme="minorHAnsi" w:eastAsiaTheme="minorHAnsi" w:hAnsiTheme="minorHAnsi" w:cstheme="minorBidi"/>
                <w:sz w:val="22"/>
                <w:szCs w:val="22"/>
              </w:rPr>
              <w:t>sourcedir</w:t>
            </w:r>
            <w:proofErr w:type="spellEnd"/>
            <w:r w:rsidRPr="00181AF6">
              <w:rPr>
                <w:rFonts w:asciiTheme="minorHAnsi" w:eastAsiaTheme="minorHAnsi" w:hAnsiTheme="minorHAnsi" w:cstheme="minorBidi"/>
                <w:sz w:val="22"/>
                <w:szCs w:val="22"/>
              </w:rPr>
              <w:t>&gt; &lt;</w:t>
            </w:r>
            <w:proofErr w:type="spellStart"/>
            <w:r w:rsidRPr="00181AF6">
              <w:rPr>
                <w:rFonts w:asciiTheme="minorHAnsi" w:eastAsiaTheme="minorHAnsi" w:hAnsiTheme="minorHAnsi" w:cstheme="minorBidi"/>
                <w:sz w:val="22"/>
                <w:szCs w:val="22"/>
              </w:rPr>
              <w:t>podname</w:t>
            </w:r>
            <w:proofErr w:type="spellEnd"/>
            <w:r w:rsidRPr="00181AF6">
              <w:rPr>
                <w:rFonts w:asciiTheme="minorHAnsi" w:eastAsiaTheme="minorHAnsi" w:hAnsiTheme="minorHAnsi" w:cstheme="minorBidi"/>
                <w:sz w:val="22"/>
                <w:szCs w:val="22"/>
              </w:rPr>
              <w:t>&gt;: &lt;</w:t>
            </w:r>
            <w:proofErr w:type="spellStart"/>
            <w:r w:rsidRPr="00181AF6">
              <w:rPr>
                <w:rFonts w:asciiTheme="minorHAnsi" w:eastAsiaTheme="minorHAnsi" w:hAnsiTheme="minorHAnsi" w:cstheme="minorBidi"/>
                <w:sz w:val="22"/>
                <w:szCs w:val="22"/>
              </w:rPr>
              <w:t>sharedpath</w:t>
            </w:r>
            <w:proofErr w:type="spellEnd"/>
            <w:r w:rsidRPr="00181AF6">
              <w:rPr>
                <w:rFonts w:asciiTheme="minorHAnsi" w:eastAsiaTheme="minorHAnsi" w:hAnsiTheme="minorHAnsi" w:cstheme="minorBidi"/>
                <w:sz w:val="22"/>
                <w:szCs w:val="22"/>
              </w:rPr>
              <w:t>&gt;</w:t>
            </w:r>
          </w:p>
        </w:tc>
      </w:tr>
    </w:tbl>
    <w:p w14:paraId="2475409F" w14:textId="1997E347" w:rsidR="00181AF6" w:rsidRDefault="00181AF6" w:rsidP="00181AF6">
      <w:pPr>
        <w:pStyle w:val="NormalWeb"/>
        <w:numPr>
          <w:ilvl w:val="0"/>
          <w:numId w:val="11"/>
        </w:numPr>
        <w:rPr>
          <w:rFonts w:asciiTheme="minorHAnsi" w:eastAsiaTheme="minorHAnsi" w:hAnsiTheme="minorHAnsi" w:cstheme="minorBidi"/>
          <w:sz w:val="22"/>
          <w:szCs w:val="22"/>
        </w:rPr>
      </w:pPr>
      <w:r w:rsidRPr="00181AF6">
        <w:rPr>
          <w:rFonts w:asciiTheme="minorHAnsi" w:eastAsiaTheme="minorHAnsi" w:hAnsiTheme="minorHAnsi" w:cstheme="minorBidi"/>
          <w:sz w:val="22"/>
          <w:szCs w:val="22"/>
        </w:rPr>
        <w:t>Connect to pod through terminal session</w:t>
      </w:r>
    </w:p>
    <w:p w14:paraId="5B1A93DC" w14:textId="4C3EEFEE" w:rsidR="002C0552" w:rsidRDefault="002C0552" w:rsidP="002C0552">
      <w:pPr>
        <w:pStyle w:val="NormalWeb"/>
        <w:numPr>
          <w:ilvl w:val="0"/>
          <w:numId w:val="11"/>
        </w:numPr>
        <w:rPr>
          <w:rFonts w:asciiTheme="minorHAnsi" w:eastAsiaTheme="minorHAnsi" w:hAnsiTheme="minorHAnsi" w:cstheme="minorBidi"/>
          <w:sz w:val="22"/>
          <w:szCs w:val="22"/>
        </w:rPr>
      </w:pPr>
      <w:r w:rsidRPr="00181AF6">
        <w:rPr>
          <w:rFonts w:asciiTheme="minorHAnsi" w:eastAsiaTheme="minorHAnsi" w:hAnsiTheme="minorHAnsi" w:cstheme="minorBidi"/>
          <w:sz w:val="22"/>
          <w:szCs w:val="22"/>
        </w:rPr>
        <w:t xml:space="preserve">Go to </w:t>
      </w:r>
      <w:del w:id="404" w:author="Priya Vasudevan1" w:date="2021-08-27T12:48:00Z">
        <w:r w:rsidRPr="00181AF6" w:rsidDel="00162284">
          <w:rPr>
            <w:rFonts w:asciiTheme="minorHAnsi" w:eastAsiaTheme="minorHAnsi" w:hAnsiTheme="minorHAnsi" w:cstheme="minorBidi"/>
            <w:sz w:val="22"/>
            <w:szCs w:val="22"/>
          </w:rPr>
          <w:delText xml:space="preserve">shared </w:delText>
        </w:r>
      </w:del>
      <w:ins w:id="405" w:author="Priya Vasudevan1" w:date="2021-08-27T12:48:00Z">
        <w:r w:rsidR="00162284">
          <w:rPr>
            <w:rFonts w:asciiTheme="minorHAnsi" w:eastAsiaTheme="minorHAnsi" w:hAnsiTheme="minorHAnsi" w:cstheme="minorBidi"/>
            <w:sz w:val="22"/>
            <w:szCs w:val="22"/>
          </w:rPr>
          <w:t>NFS mount shared</w:t>
        </w:r>
        <w:r w:rsidR="00162284" w:rsidRPr="00181AF6">
          <w:rPr>
            <w:rFonts w:asciiTheme="minorHAnsi" w:eastAsiaTheme="minorHAnsi" w:hAnsiTheme="minorHAnsi" w:cstheme="minorBidi"/>
            <w:sz w:val="22"/>
            <w:szCs w:val="22"/>
          </w:rPr>
          <w:t xml:space="preserve"> </w:t>
        </w:r>
      </w:ins>
      <w:r w:rsidRPr="00181AF6">
        <w:rPr>
          <w:rFonts w:asciiTheme="minorHAnsi" w:eastAsiaTheme="minorHAnsi" w:hAnsiTheme="minorHAnsi" w:cstheme="minorBidi"/>
          <w:sz w:val="22"/>
          <w:szCs w:val="22"/>
        </w:rPr>
        <w:t>path.</w:t>
      </w:r>
    </w:p>
    <w:p w14:paraId="72F6D130" w14:textId="6F92EC01" w:rsidR="002C0552" w:rsidRPr="002C0552" w:rsidRDefault="002C0552" w:rsidP="002C0552">
      <w:pPr>
        <w:pStyle w:val="NormalWeb"/>
        <w:numPr>
          <w:ilvl w:val="0"/>
          <w:numId w:val="11"/>
        </w:numPr>
        <w:rPr>
          <w:rFonts w:asciiTheme="minorHAnsi" w:eastAsiaTheme="minorHAnsi" w:hAnsiTheme="minorHAnsi" w:cstheme="minorBidi"/>
          <w:sz w:val="22"/>
          <w:szCs w:val="22"/>
        </w:rPr>
      </w:pPr>
      <w:proofErr w:type="spellStart"/>
      <w:r w:rsidRPr="00181AF6">
        <w:rPr>
          <w:rFonts w:asciiTheme="minorHAnsi" w:eastAsiaTheme="minorHAnsi" w:hAnsiTheme="minorHAnsi" w:cstheme="minorBidi"/>
          <w:sz w:val="22"/>
          <w:szCs w:val="22"/>
        </w:rPr>
        <w:t>openssl</w:t>
      </w:r>
      <w:proofErr w:type="spellEnd"/>
      <w:r w:rsidRPr="00181AF6">
        <w:rPr>
          <w:rFonts w:asciiTheme="minorHAnsi" w:eastAsiaTheme="minorHAnsi" w:hAnsiTheme="minorHAnsi" w:cstheme="minorBidi"/>
          <w:sz w:val="22"/>
          <w:szCs w:val="22"/>
        </w:rPr>
        <w:t xml:space="preserve"> command is used to convert </w:t>
      </w:r>
      <w:proofErr w:type="spellStart"/>
      <w:r w:rsidRPr="00181AF6">
        <w:rPr>
          <w:rFonts w:asciiTheme="minorHAnsi" w:eastAsiaTheme="minorHAnsi" w:hAnsiTheme="minorHAnsi" w:cstheme="minorBidi"/>
          <w:sz w:val="22"/>
          <w:szCs w:val="22"/>
        </w:rPr>
        <w:t>certificatetype</w:t>
      </w:r>
      <w:proofErr w:type="spellEnd"/>
      <w:r w:rsidRPr="00181AF6">
        <w:rPr>
          <w:rFonts w:asciiTheme="minorHAnsi" w:eastAsiaTheme="minorHAnsi" w:hAnsiTheme="minorHAnsi" w:cstheme="minorBidi"/>
          <w:sz w:val="22"/>
          <w:szCs w:val="22"/>
        </w:rPr>
        <w:t xml:space="preserve"> to </w:t>
      </w:r>
      <w:proofErr w:type="spellStart"/>
      <w:r w:rsidRPr="00181AF6">
        <w:rPr>
          <w:rFonts w:asciiTheme="minorHAnsi" w:eastAsiaTheme="minorHAnsi" w:hAnsiTheme="minorHAnsi" w:cstheme="minorBidi"/>
          <w:sz w:val="22"/>
          <w:szCs w:val="22"/>
        </w:rPr>
        <w:t>pem</w:t>
      </w:r>
      <w:proofErr w:type="spellEnd"/>
      <w:r w:rsidRPr="00181AF6">
        <w:rPr>
          <w:rFonts w:asciiTheme="minorHAnsi" w:eastAsiaTheme="minorHAnsi" w:hAnsiTheme="minorHAnsi" w:cstheme="minorBidi"/>
          <w:sz w:val="22"/>
          <w:szCs w:val="22"/>
        </w:rPr>
        <w:t xml:space="preserve"> from </w:t>
      </w:r>
      <w:proofErr w:type="spellStart"/>
      <w:r w:rsidRPr="00181AF6">
        <w:rPr>
          <w:rFonts w:asciiTheme="minorHAnsi" w:eastAsiaTheme="minorHAnsi" w:hAnsiTheme="minorHAnsi" w:cstheme="minorBidi"/>
          <w:sz w:val="22"/>
          <w:szCs w:val="22"/>
        </w:rPr>
        <w:t>cer</w:t>
      </w:r>
      <w:proofErr w:type="spellEnd"/>
      <w:r w:rsidRPr="00181AF6">
        <w:rPr>
          <w:rFonts w:asciiTheme="minorHAnsi" w:eastAsiaTheme="minorHAnsi" w:hAnsiTheme="minorHAnsi" w:cstheme="minorBidi"/>
          <w:sz w:val="22"/>
          <w:szCs w:val="22"/>
        </w:rPr>
        <w:t>.</w:t>
      </w:r>
    </w:p>
    <w:tbl>
      <w:tblPr>
        <w:tblStyle w:val="TableGrid"/>
        <w:tblW w:w="0" w:type="auto"/>
        <w:tblInd w:w="720" w:type="dxa"/>
        <w:tblLook w:val="04A0" w:firstRow="1" w:lastRow="0" w:firstColumn="1" w:lastColumn="0" w:noHBand="0" w:noVBand="1"/>
      </w:tblPr>
      <w:tblGrid>
        <w:gridCol w:w="8630"/>
      </w:tblGrid>
      <w:tr w:rsidR="002C0552" w14:paraId="11E24451" w14:textId="77777777" w:rsidTr="002C0552">
        <w:tc>
          <w:tcPr>
            <w:tcW w:w="9350" w:type="dxa"/>
          </w:tcPr>
          <w:p w14:paraId="4D60B3E5" w14:textId="08319B74" w:rsidR="002C0552" w:rsidRDefault="002C0552" w:rsidP="002C0552">
            <w:pPr>
              <w:pStyle w:val="NormalWeb"/>
              <w:ind w:left="720"/>
              <w:rPr>
                <w:rFonts w:asciiTheme="minorHAnsi" w:eastAsiaTheme="minorHAnsi" w:hAnsiTheme="minorHAnsi" w:cstheme="minorBidi"/>
                <w:sz w:val="22"/>
                <w:szCs w:val="22"/>
              </w:rPr>
            </w:pPr>
            <w:proofErr w:type="spellStart"/>
            <w:r w:rsidRPr="00181AF6">
              <w:rPr>
                <w:rFonts w:asciiTheme="minorHAnsi" w:eastAsiaTheme="minorHAnsi" w:hAnsiTheme="minorHAnsi" w:cstheme="minorBidi"/>
                <w:sz w:val="22"/>
                <w:szCs w:val="22"/>
              </w:rPr>
              <w:t>openssl</w:t>
            </w:r>
            <w:proofErr w:type="spellEnd"/>
            <w:r w:rsidRPr="00181AF6">
              <w:rPr>
                <w:rFonts w:asciiTheme="minorHAnsi" w:eastAsiaTheme="minorHAnsi" w:hAnsiTheme="minorHAnsi" w:cstheme="minorBidi"/>
                <w:sz w:val="22"/>
                <w:szCs w:val="22"/>
              </w:rPr>
              <w:t xml:space="preserve"> x509 -in &lt;c</w:t>
            </w:r>
            <w:r>
              <w:rPr>
                <w:rFonts w:asciiTheme="minorHAnsi" w:eastAsiaTheme="minorHAnsi" w:hAnsiTheme="minorHAnsi" w:cstheme="minorBidi"/>
                <w:sz w:val="22"/>
                <w:szCs w:val="22"/>
              </w:rPr>
              <w:t>e</w:t>
            </w:r>
            <w:r w:rsidRPr="00181AF6">
              <w:rPr>
                <w:rFonts w:asciiTheme="minorHAnsi" w:eastAsiaTheme="minorHAnsi" w:hAnsiTheme="minorHAnsi" w:cstheme="minorBidi"/>
                <w:sz w:val="22"/>
                <w:szCs w:val="22"/>
              </w:rPr>
              <w:t>rt&gt;.</w:t>
            </w:r>
            <w:proofErr w:type="spellStart"/>
            <w:r w:rsidRPr="00181AF6">
              <w:rPr>
                <w:rFonts w:asciiTheme="minorHAnsi" w:eastAsiaTheme="minorHAnsi" w:hAnsiTheme="minorHAnsi" w:cstheme="minorBidi"/>
                <w:sz w:val="22"/>
                <w:szCs w:val="22"/>
              </w:rPr>
              <w:t>cer</w:t>
            </w:r>
            <w:proofErr w:type="spellEnd"/>
            <w:r w:rsidRPr="00181AF6">
              <w:rPr>
                <w:rFonts w:asciiTheme="minorHAnsi" w:eastAsiaTheme="minorHAnsi" w:hAnsiTheme="minorHAnsi" w:cstheme="minorBidi"/>
                <w:sz w:val="22"/>
                <w:szCs w:val="22"/>
              </w:rPr>
              <w:t xml:space="preserve"> -</w:t>
            </w:r>
            <w:proofErr w:type="spellStart"/>
            <w:r w:rsidRPr="00181AF6">
              <w:rPr>
                <w:rFonts w:asciiTheme="minorHAnsi" w:eastAsiaTheme="minorHAnsi" w:hAnsiTheme="minorHAnsi" w:cstheme="minorBidi"/>
                <w:sz w:val="22"/>
                <w:szCs w:val="22"/>
              </w:rPr>
              <w:t>outform</w:t>
            </w:r>
            <w:proofErr w:type="spellEnd"/>
            <w:r w:rsidRPr="00181AF6">
              <w:rPr>
                <w:rFonts w:asciiTheme="minorHAnsi" w:eastAsiaTheme="minorHAnsi" w:hAnsiTheme="minorHAnsi" w:cstheme="minorBidi"/>
                <w:sz w:val="22"/>
                <w:szCs w:val="22"/>
              </w:rPr>
              <w:t xml:space="preserve"> PEM -out &lt;cert&gt;.</w:t>
            </w:r>
            <w:proofErr w:type="spellStart"/>
            <w:r w:rsidRPr="00181AF6">
              <w:rPr>
                <w:rFonts w:asciiTheme="minorHAnsi" w:eastAsiaTheme="minorHAnsi" w:hAnsiTheme="minorHAnsi" w:cstheme="minorBidi"/>
                <w:sz w:val="22"/>
                <w:szCs w:val="22"/>
              </w:rPr>
              <w:t>pem</w:t>
            </w:r>
            <w:proofErr w:type="spellEnd"/>
          </w:p>
        </w:tc>
      </w:tr>
    </w:tbl>
    <w:p w14:paraId="31CEABD9" w14:textId="3AF5CF59" w:rsidR="00181AF6" w:rsidRPr="002C0552" w:rsidRDefault="00181AF6" w:rsidP="002C0552">
      <w:pPr>
        <w:pStyle w:val="NormalWeb"/>
        <w:numPr>
          <w:ilvl w:val="0"/>
          <w:numId w:val="11"/>
        </w:numPr>
        <w:rPr>
          <w:rFonts w:asciiTheme="minorHAnsi" w:eastAsiaTheme="minorHAnsi" w:hAnsiTheme="minorHAnsi" w:cstheme="minorBidi"/>
          <w:sz w:val="22"/>
          <w:szCs w:val="22"/>
        </w:rPr>
      </w:pPr>
      <w:r w:rsidRPr="002C0552">
        <w:rPr>
          <w:rFonts w:asciiTheme="minorHAnsi" w:eastAsiaTheme="minorHAnsi" w:hAnsiTheme="minorHAnsi" w:cstheme="minorBidi"/>
          <w:sz w:val="22"/>
          <w:szCs w:val="22"/>
        </w:rPr>
        <w:t>Copy the .</w:t>
      </w:r>
      <w:proofErr w:type="spellStart"/>
      <w:r w:rsidRPr="002C0552">
        <w:rPr>
          <w:rFonts w:asciiTheme="minorHAnsi" w:eastAsiaTheme="minorHAnsi" w:hAnsiTheme="minorHAnsi" w:cstheme="minorBidi"/>
          <w:sz w:val="22"/>
          <w:szCs w:val="22"/>
        </w:rPr>
        <w:t>pem</w:t>
      </w:r>
      <w:proofErr w:type="spellEnd"/>
      <w:r w:rsidRPr="002C0552">
        <w:rPr>
          <w:rFonts w:asciiTheme="minorHAnsi" w:eastAsiaTheme="minorHAnsi" w:hAnsiTheme="minorHAnsi" w:cstheme="minorBidi"/>
          <w:sz w:val="22"/>
          <w:szCs w:val="22"/>
        </w:rPr>
        <w:t xml:space="preserve"> file to shared path.</w:t>
      </w:r>
    </w:p>
    <w:p w14:paraId="1713960C" w14:textId="2EC9FC14" w:rsidR="00181AF6" w:rsidRPr="00181AF6" w:rsidRDefault="002C0552" w:rsidP="00181AF6">
      <w:pPr>
        <w:pStyle w:val="NormalWeb"/>
        <w:numPr>
          <w:ilvl w:val="0"/>
          <w:numId w:val="11"/>
        </w:numPr>
        <w:rPr>
          <w:rFonts w:asciiTheme="minorHAnsi" w:eastAsiaTheme="minorHAnsi" w:hAnsiTheme="minorHAnsi" w:cstheme="minorBidi"/>
          <w:sz w:val="22"/>
          <w:szCs w:val="22"/>
        </w:rPr>
      </w:pPr>
      <w:r>
        <w:rPr>
          <w:rFonts w:asciiTheme="minorHAnsi" w:eastAsiaTheme="minorHAnsi" w:hAnsiTheme="minorHAnsi" w:cstheme="minorBidi"/>
          <w:sz w:val="22"/>
          <w:szCs w:val="22"/>
        </w:rPr>
        <w:t>Set permissions to the .</w:t>
      </w:r>
      <w:proofErr w:type="spellStart"/>
      <w:r>
        <w:rPr>
          <w:rFonts w:asciiTheme="minorHAnsi" w:eastAsiaTheme="minorHAnsi" w:hAnsiTheme="minorHAnsi" w:cstheme="minorBidi"/>
          <w:sz w:val="22"/>
          <w:szCs w:val="22"/>
        </w:rPr>
        <w:t>pem</w:t>
      </w:r>
      <w:proofErr w:type="spellEnd"/>
      <w:r>
        <w:rPr>
          <w:rFonts w:asciiTheme="minorHAnsi" w:eastAsiaTheme="minorHAnsi" w:hAnsiTheme="minorHAnsi" w:cstheme="minorBidi"/>
          <w:sz w:val="22"/>
          <w:szCs w:val="22"/>
        </w:rPr>
        <w:t xml:space="preserve"> file and restart </w:t>
      </w:r>
      <w:proofErr w:type="spellStart"/>
      <w:r>
        <w:rPr>
          <w:rFonts w:asciiTheme="minorHAnsi" w:eastAsiaTheme="minorHAnsi" w:hAnsiTheme="minorHAnsi" w:cstheme="minorBidi"/>
          <w:sz w:val="22"/>
          <w:szCs w:val="22"/>
        </w:rPr>
        <w:t>appserver</w:t>
      </w:r>
      <w:proofErr w:type="spellEnd"/>
      <w:r>
        <w:rPr>
          <w:rFonts w:asciiTheme="minorHAnsi" w:eastAsiaTheme="minorHAnsi" w:hAnsiTheme="minorHAnsi" w:cstheme="minorBidi"/>
          <w:sz w:val="22"/>
          <w:szCs w:val="22"/>
        </w:rPr>
        <w:t xml:space="preserve"> pod</w:t>
      </w:r>
    </w:p>
    <w:p w14:paraId="4275D90F" w14:textId="2BCF2D50" w:rsidR="00DD651D" w:rsidRDefault="00DD651D" w:rsidP="009E1721">
      <w:pPr>
        <w:rPr>
          <w:rStyle w:val="Strong"/>
          <w:rFonts w:cstheme="majorBidi"/>
          <w:color w:val="2E74B5" w:themeColor="accent1" w:themeShade="BF"/>
          <w:sz w:val="20"/>
          <w:szCs w:val="20"/>
        </w:rPr>
      </w:pPr>
      <w:r w:rsidRPr="00181AF6">
        <w:rPr>
          <w:rStyle w:val="Strong"/>
          <w:rFonts w:cstheme="majorBidi"/>
          <w:color w:val="2E74B5" w:themeColor="accent1" w:themeShade="BF"/>
          <w:sz w:val="20"/>
          <w:szCs w:val="20"/>
        </w:rPr>
        <w:t xml:space="preserve">External </w:t>
      </w:r>
      <w:r w:rsidR="00181AF6" w:rsidRPr="00181AF6">
        <w:rPr>
          <w:rStyle w:val="Strong"/>
          <w:rFonts w:cstheme="majorBidi"/>
          <w:color w:val="2E74B5" w:themeColor="accent1" w:themeShade="BF"/>
          <w:sz w:val="20"/>
          <w:szCs w:val="20"/>
        </w:rPr>
        <w:t>Domain:</w:t>
      </w:r>
    </w:p>
    <w:p w14:paraId="2049CACC" w14:textId="77777777" w:rsidR="002C0552" w:rsidRDefault="00A720C7" w:rsidP="009E1721">
      <w:pPr>
        <w:rPr>
          <w:bCs/>
        </w:rPr>
      </w:pPr>
      <w:r w:rsidRPr="00A720C7">
        <w:rPr>
          <w:bCs/>
        </w:rPr>
        <w:t xml:space="preserve">External Domain </w:t>
      </w:r>
      <w:r w:rsidR="00DA5050">
        <w:rPr>
          <w:bCs/>
        </w:rPr>
        <w:t xml:space="preserve">should be created </w:t>
      </w:r>
      <w:r w:rsidR="00C35133">
        <w:rPr>
          <w:bCs/>
        </w:rPr>
        <w:t xml:space="preserve">to </w:t>
      </w:r>
      <w:r w:rsidR="00C35133" w:rsidRPr="00A720C7">
        <w:rPr>
          <w:bCs/>
        </w:rPr>
        <w:t>expose</w:t>
      </w:r>
      <w:r w:rsidRPr="00A720C7">
        <w:rPr>
          <w:bCs/>
        </w:rPr>
        <w:t xml:space="preserve"> </w:t>
      </w:r>
      <w:r w:rsidR="00DA5050">
        <w:rPr>
          <w:bCs/>
        </w:rPr>
        <w:t xml:space="preserve">applications </w:t>
      </w:r>
      <w:r w:rsidRPr="00A720C7">
        <w:rPr>
          <w:bCs/>
        </w:rPr>
        <w:t xml:space="preserve">to external systems. </w:t>
      </w:r>
      <w:r w:rsidR="00F01B07">
        <w:rPr>
          <w:bCs/>
        </w:rPr>
        <w:t xml:space="preserve">Open shift routes should be </w:t>
      </w:r>
      <w:r w:rsidR="00F01B07" w:rsidRPr="00A720C7">
        <w:rPr>
          <w:bCs/>
        </w:rPr>
        <w:t>created</w:t>
      </w:r>
      <w:r w:rsidRPr="00A720C7">
        <w:rPr>
          <w:bCs/>
        </w:rPr>
        <w:t xml:space="preserve"> with external domain</w:t>
      </w:r>
      <w:r w:rsidR="00F01B07">
        <w:rPr>
          <w:bCs/>
        </w:rPr>
        <w:t xml:space="preserve">, </w:t>
      </w:r>
      <w:r w:rsidR="00F01B07" w:rsidRPr="00A720C7">
        <w:rPr>
          <w:bCs/>
        </w:rPr>
        <w:t>will</w:t>
      </w:r>
      <w:r w:rsidRPr="00A720C7">
        <w:rPr>
          <w:bCs/>
        </w:rPr>
        <w:t xml:space="preserve"> be </w:t>
      </w:r>
      <w:r w:rsidR="00F01B07">
        <w:rPr>
          <w:bCs/>
        </w:rPr>
        <w:t>used</w:t>
      </w:r>
      <w:r w:rsidRPr="00A720C7">
        <w:rPr>
          <w:bCs/>
        </w:rPr>
        <w:t xml:space="preserve"> by all inbound interfaces that will access OMS applications.</w:t>
      </w:r>
      <w:r w:rsidR="00F01B07">
        <w:rPr>
          <w:bCs/>
        </w:rPr>
        <w:t xml:space="preserve"> The same route should be created for Production and DR so that in case of </w:t>
      </w:r>
      <w:proofErr w:type="gramStart"/>
      <w:r w:rsidR="00F01B07">
        <w:rPr>
          <w:bCs/>
        </w:rPr>
        <w:t>DR  all</w:t>
      </w:r>
      <w:proofErr w:type="gramEnd"/>
      <w:r w:rsidR="00F01B07">
        <w:rPr>
          <w:bCs/>
        </w:rPr>
        <w:t xml:space="preserve"> external systems will access the same </w:t>
      </w:r>
      <w:proofErr w:type="spellStart"/>
      <w:r w:rsidR="00F01B07">
        <w:rPr>
          <w:bCs/>
        </w:rPr>
        <w:t>url</w:t>
      </w:r>
      <w:proofErr w:type="spellEnd"/>
      <w:r w:rsidR="00F01B07">
        <w:rPr>
          <w:bCs/>
        </w:rPr>
        <w:t xml:space="preserve"> without any change.</w:t>
      </w:r>
    </w:p>
    <w:p w14:paraId="6CBA6032" w14:textId="72256969" w:rsidR="00F01B07" w:rsidRDefault="00F01B07" w:rsidP="009E1721">
      <w:pPr>
        <w:rPr>
          <w:bCs/>
        </w:rPr>
      </w:pPr>
      <w:r>
        <w:rPr>
          <w:bCs/>
        </w:rPr>
        <w:t xml:space="preserve"> Only change will be DNS switch from PROD to DR IP.</w:t>
      </w:r>
    </w:p>
    <w:p w14:paraId="3722D30F" w14:textId="4E07CA41" w:rsidR="00F01B07" w:rsidRDefault="00F01B07" w:rsidP="009E1721">
      <w:pPr>
        <w:rPr>
          <w:bCs/>
        </w:rPr>
      </w:pPr>
    </w:p>
    <w:p w14:paraId="1BE6F75B" w14:textId="36636079" w:rsidR="00F01B07" w:rsidRDefault="00F01B07" w:rsidP="009E1721">
      <w:pPr>
        <w:rPr>
          <w:bCs/>
        </w:rPr>
      </w:pPr>
      <w:r>
        <w:rPr>
          <w:noProof/>
        </w:rPr>
        <w:lastRenderedPageBreak/>
        <w:drawing>
          <wp:inline distT="0" distB="0" distL="0" distR="0" wp14:anchorId="1D78D342" wp14:editId="5C4EEC2E">
            <wp:extent cx="5943600" cy="3028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8315"/>
                    </a:xfrm>
                    <a:prstGeom prst="rect">
                      <a:avLst/>
                    </a:prstGeom>
                  </pic:spPr>
                </pic:pic>
              </a:graphicData>
            </a:graphic>
          </wp:inline>
        </w:drawing>
      </w:r>
    </w:p>
    <w:p w14:paraId="502C1231" w14:textId="77777777" w:rsidR="000B438B" w:rsidRPr="00EB2103" w:rsidRDefault="000B438B" w:rsidP="009E1721"/>
    <w:p w14:paraId="06E618FD" w14:textId="7F63A817" w:rsidR="00DD651D" w:rsidRDefault="00D2064F" w:rsidP="009E1721">
      <w:pPr>
        <w:rPr>
          <w:rStyle w:val="Strong"/>
          <w:rFonts w:cstheme="majorBidi"/>
          <w:color w:val="2E74B5" w:themeColor="accent1" w:themeShade="BF"/>
          <w:sz w:val="20"/>
          <w:szCs w:val="20"/>
        </w:rPr>
      </w:pPr>
      <w:r>
        <w:rPr>
          <w:rStyle w:val="Strong"/>
          <w:rFonts w:cstheme="majorBidi"/>
          <w:color w:val="2E74B5" w:themeColor="accent1" w:themeShade="BF"/>
          <w:sz w:val="20"/>
          <w:szCs w:val="20"/>
        </w:rPr>
        <w:t>Azure Load Balancer configuration for DB2 clustering</w:t>
      </w:r>
    </w:p>
    <w:p w14:paraId="4EDAE882" w14:textId="37FD7E1C" w:rsidR="00F01B07" w:rsidRPr="00F01B07" w:rsidRDefault="00F01B07" w:rsidP="009E1721">
      <w:r w:rsidRPr="00F01B07">
        <w:t>In Azure</w:t>
      </w:r>
      <w:r w:rsidR="00D2064F">
        <w:t>,</w:t>
      </w:r>
      <w:r w:rsidRPr="00F01B07">
        <w:t xml:space="preserve"> for IBM DB</w:t>
      </w:r>
      <w:proofErr w:type="gramStart"/>
      <w:r w:rsidRPr="00F01B07">
        <w:t xml:space="preserve">2 </w:t>
      </w:r>
      <w:r w:rsidR="00D2064F">
        <w:t xml:space="preserve"> -</w:t>
      </w:r>
      <w:proofErr w:type="gramEnd"/>
      <w:r w:rsidR="00D2064F">
        <w:t xml:space="preserve"> </w:t>
      </w:r>
      <w:r w:rsidRPr="00F01B07">
        <w:t xml:space="preserve">HA Cluster Setup VIP will not work </w:t>
      </w:r>
      <w:r>
        <w:t>,</w:t>
      </w:r>
      <w:r w:rsidRPr="00F01B07">
        <w:t>as V</w:t>
      </w:r>
      <w:r w:rsidR="00D2064F">
        <w:t xml:space="preserve">irtual </w:t>
      </w:r>
      <w:r w:rsidRPr="00F01B07">
        <w:t>IPs are not accessible over network.</w:t>
      </w:r>
    </w:p>
    <w:p w14:paraId="1A33A90C" w14:textId="4EC4F539" w:rsidR="00F01B07" w:rsidRDefault="00F01B07" w:rsidP="009E1721">
      <w:r w:rsidRPr="00F01B07">
        <w:t>Azure Load Balancer should be created and configurations to be made. All traffic from OMS application to DB will be through Azure Load Balancer.</w:t>
      </w:r>
      <w:r w:rsidR="00D2064F">
        <w:t xml:space="preserve"> Do ensure that the</w:t>
      </w:r>
      <w:r w:rsidRPr="00F01B07">
        <w:t xml:space="preserve"> LB IP should be same as DB VIP.</w:t>
      </w:r>
    </w:p>
    <w:p w14:paraId="507D26CC" w14:textId="77777777" w:rsidR="00F01B07" w:rsidRDefault="000B5904" w:rsidP="00F01B07">
      <w:pPr>
        <w:pStyle w:val="xmsonormal"/>
      </w:pPr>
      <w:hyperlink r:id="rId24" w:history="1">
        <w:r w:rsidR="00F01B07">
          <w:rPr>
            <w:rStyle w:val="Hyperlink"/>
          </w:rPr>
          <w:t>https://docs.microsoft.com/en-us/azure/virtual-machines/workloads/sap/high-availability-guide-rhel-ibm-db2-luw</w:t>
        </w:r>
      </w:hyperlink>
    </w:p>
    <w:p w14:paraId="78676FD5" w14:textId="525630BB" w:rsidR="00F01B07" w:rsidRDefault="00F01B07" w:rsidP="009E1721"/>
    <w:p w14:paraId="4F985B76" w14:textId="3F87C2E5" w:rsidR="00F01B07" w:rsidRDefault="00F01B07" w:rsidP="009E1721">
      <w:r>
        <w:t xml:space="preserve">Azure LB works in Active Active mode, where as </w:t>
      </w:r>
      <w:r w:rsidR="00EB3896">
        <w:t xml:space="preserve">we intend </w:t>
      </w:r>
      <w:r>
        <w:t xml:space="preserve">IBM DB2 </w:t>
      </w:r>
      <w:r w:rsidR="00EB3896">
        <w:t>to work in</w:t>
      </w:r>
      <w:r>
        <w:t xml:space="preserve"> Active</w:t>
      </w:r>
      <w:r w:rsidR="00EB3896">
        <w:t>-</w:t>
      </w:r>
      <w:r>
        <w:t>Passive mode.</w:t>
      </w:r>
      <w:r w:rsidR="00EB3896">
        <w:t xml:space="preserve"> </w:t>
      </w:r>
      <w:r w:rsidR="00D2064F">
        <w:t xml:space="preserve">Now, </w:t>
      </w:r>
      <w:r>
        <w:t>Azure L</w:t>
      </w:r>
      <w:r w:rsidR="00D2064F">
        <w:t>oad balancer</w:t>
      </w:r>
      <w:r>
        <w:t xml:space="preserve"> </w:t>
      </w:r>
      <w:r w:rsidR="00D2064F">
        <w:t>could</w:t>
      </w:r>
      <w:r>
        <w:t xml:space="preserve"> redirect traffic to any DB node</w:t>
      </w:r>
      <w:r w:rsidR="00D2064F">
        <w:t xml:space="preserve">, </w:t>
      </w:r>
      <w:r>
        <w:t xml:space="preserve">as ports are up in both DB </w:t>
      </w:r>
      <w:r w:rsidR="00EB3896">
        <w:t>nodes</w:t>
      </w:r>
      <w:r>
        <w:t xml:space="preserve">. </w:t>
      </w:r>
    </w:p>
    <w:p w14:paraId="280AB4CD" w14:textId="380D9F78" w:rsidR="00F01B07" w:rsidRDefault="00D2064F" w:rsidP="00F01B07">
      <w:r>
        <w:t>To ensure that DB2 remains passive</w:t>
      </w:r>
      <w:r w:rsidR="00EB3896">
        <w:t xml:space="preserve"> on one node</w:t>
      </w:r>
      <w:r w:rsidR="00F01B07">
        <w:t xml:space="preserve">, configure a dummy port on both the nodes from OS </w:t>
      </w:r>
      <w:r w:rsidR="00EB3896">
        <w:t>front.</w:t>
      </w:r>
      <w:r w:rsidR="00F01B07">
        <w:t xml:space="preserve"> </w:t>
      </w:r>
      <w:r w:rsidR="00EB3896">
        <w:t>M</w:t>
      </w:r>
      <w:r w:rsidR="00F01B07">
        <w:t xml:space="preserve">eanwhile backend script brings up the port on PRIMARY node and downs the port on STANDBY node. Health probe port on LB is set to </w:t>
      </w:r>
      <w:r w:rsidR="00EB3896">
        <w:t>dummy port</w:t>
      </w:r>
      <w:r w:rsidR="00F01B07">
        <w:t>, so that LB can route the traffic to only one node on which the port is up.</w:t>
      </w:r>
    </w:p>
    <w:p w14:paraId="6F7FDAF3" w14:textId="77777777" w:rsidR="00DD651D" w:rsidRDefault="00DD651D" w:rsidP="009E1721"/>
    <w:sectPr w:rsidR="00DD651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8" w:author="Priya Vasudevan1" w:date="2021-08-18T18:52:00Z" w:initials="PV">
    <w:p w14:paraId="55E2D21E" w14:textId="316DE986" w:rsidR="00A233FC" w:rsidRDefault="00A233FC">
      <w:pPr>
        <w:pStyle w:val="CommentText"/>
      </w:pPr>
      <w:r>
        <w:rPr>
          <w:rStyle w:val="CommentReference"/>
        </w:rPr>
        <w:annotationRef/>
      </w:r>
      <w:r>
        <w:t>Replace these with the actual tag on the product</w:t>
      </w:r>
    </w:p>
  </w:comment>
  <w:comment w:id="399" w:author="Haritha Tirumuru" w:date="2021-08-26T19:18:00Z" w:initials="HT">
    <w:p w14:paraId="6A0273AC" w14:textId="386E9B92" w:rsidR="00A233FC" w:rsidRDefault="00A233FC">
      <w:pPr>
        <w:pStyle w:val="CommentText"/>
      </w:pPr>
      <w:r>
        <w:rPr>
          <w:rStyle w:val="CommentReference"/>
        </w:rPr>
        <w:annotationRef/>
      </w:r>
      <w:r>
        <w:t>This is tag name created.</w:t>
      </w:r>
    </w:p>
    <w:p w14:paraId="4DC31196" w14:textId="77777777" w:rsidR="00A233FC" w:rsidRPr="001B1D90" w:rsidRDefault="00A233FC" w:rsidP="001154D2">
      <w:pPr>
        <w:rPr>
          <w:rFonts w:eastAsia="Times New Roman" w:cstheme="minorHAnsi"/>
          <w:i/>
          <w:color w:val="5B9BD5" w:themeColor="accent1"/>
          <w:sz w:val="21"/>
          <w:szCs w:val="21"/>
        </w:rPr>
      </w:pPr>
      <w:r w:rsidRPr="001B1D90">
        <w:rPr>
          <w:rFonts w:eastAsia="Times New Roman" w:cstheme="minorHAnsi"/>
          <w:i/>
          <w:color w:val="5B9BD5" w:themeColor="accent1"/>
          <w:sz w:val="21"/>
          <w:szCs w:val="21"/>
        </w:rPr>
        <w:t>docker tag &lt;</w:t>
      </w:r>
      <w:r w:rsidRPr="001B1D90">
        <w:rPr>
          <w:rFonts w:eastAsia="Times New Roman" w:cstheme="minorHAnsi"/>
          <w:i/>
          <w:color w:val="5B9BD5" w:themeColor="accent1"/>
          <w:sz w:val="21"/>
          <w:szCs w:val="21"/>
        </w:rPr>
        <w:t>imageid&gt; &lt;registryname&gt;: &lt;tagname&gt;</w:t>
      </w:r>
    </w:p>
    <w:p w14:paraId="0652F294" w14:textId="77777777" w:rsidR="00A233FC" w:rsidRDefault="00A233F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E2D21E" w15:done="0"/>
  <w15:commentEx w15:paraId="0652F294" w15:paraIdParent="55E2D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7D555" w16cex:dateUtc="2021-08-18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E2D21E" w16cid:durableId="24C7D555"/>
  <w16cid:commentId w16cid:paraId="0652F294" w16cid:durableId="24D34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A6C46" w14:textId="77777777" w:rsidR="000B5904" w:rsidRDefault="000B5904" w:rsidP="008B1873">
      <w:pPr>
        <w:spacing w:after="0" w:line="240" w:lineRule="auto"/>
      </w:pPr>
      <w:r>
        <w:separator/>
      </w:r>
    </w:p>
  </w:endnote>
  <w:endnote w:type="continuationSeparator" w:id="0">
    <w:p w14:paraId="0F6AE07F" w14:textId="77777777" w:rsidR="000B5904" w:rsidRDefault="000B5904" w:rsidP="008B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AF36C" w14:textId="77777777" w:rsidR="00A233FC" w:rsidRDefault="00A23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850770"/>
      <w:docPartObj>
        <w:docPartGallery w:val="Page Numbers (Bottom of Page)"/>
        <w:docPartUnique/>
      </w:docPartObj>
    </w:sdtPr>
    <w:sdtEndPr>
      <w:rPr>
        <w:noProof/>
      </w:rPr>
    </w:sdtEndPr>
    <w:sdtContent>
      <w:p w14:paraId="2F925884" w14:textId="02BFF3A1" w:rsidR="00A233FC" w:rsidRDefault="00A233FC">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766BDD28" w14:textId="77777777" w:rsidR="00A233FC" w:rsidRDefault="00A23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26729" w14:textId="77777777" w:rsidR="00A233FC" w:rsidRDefault="00A2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EEDB0" w14:textId="77777777" w:rsidR="000B5904" w:rsidRDefault="000B5904" w:rsidP="008B1873">
      <w:pPr>
        <w:spacing w:after="0" w:line="240" w:lineRule="auto"/>
      </w:pPr>
      <w:r>
        <w:separator/>
      </w:r>
    </w:p>
  </w:footnote>
  <w:footnote w:type="continuationSeparator" w:id="0">
    <w:p w14:paraId="59AFF2AD" w14:textId="77777777" w:rsidR="000B5904" w:rsidRDefault="000B5904" w:rsidP="008B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92DD2" w14:textId="77777777" w:rsidR="00A233FC" w:rsidRDefault="00A23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DB0D" w14:textId="53BED85F" w:rsidR="00A233FC" w:rsidRPr="00B336C9" w:rsidRDefault="00A233FC">
    <w:pPr>
      <w:pStyle w:val="Header"/>
      <w:rPr>
        <w:b/>
      </w:rPr>
    </w:pPr>
    <w:r>
      <w:t xml:space="preserve">          </w:t>
    </w:r>
    <w:r>
      <w:tab/>
    </w:r>
    <w:r w:rsidRPr="00B336C9">
      <w:rPr>
        <w:b/>
      </w:rPr>
      <w:t xml:space="preserve"> IBM Sterling Deployment on Azure</w:t>
    </w:r>
  </w:p>
  <w:p w14:paraId="45BE0E08" w14:textId="77777777" w:rsidR="00A233FC" w:rsidRPr="00B336C9" w:rsidRDefault="00A233FC">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67727" w14:textId="77777777" w:rsidR="00A233FC" w:rsidRDefault="00A23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76DC9"/>
    <w:multiLevelType w:val="hybridMultilevel"/>
    <w:tmpl w:val="65B657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F442F0"/>
    <w:multiLevelType w:val="multilevel"/>
    <w:tmpl w:val="6CB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0689A"/>
    <w:multiLevelType w:val="hybridMultilevel"/>
    <w:tmpl w:val="8E34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570D2"/>
    <w:multiLevelType w:val="hybridMultilevel"/>
    <w:tmpl w:val="E380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3575F"/>
    <w:multiLevelType w:val="multilevel"/>
    <w:tmpl w:val="1A3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D155A"/>
    <w:multiLevelType w:val="hybridMultilevel"/>
    <w:tmpl w:val="A424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A53C7"/>
    <w:multiLevelType w:val="hybridMultilevel"/>
    <w:tmpl w:val="9A00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55E34"/>
    <w:multiLevelType w:val="hybridMultilevel"/>
    <w:tmpl w:val="D8A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00DC1"/>
    <w:multiLevelType w:val="multilevel"/>
    <w:tmpl w:val="942C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24292"/>
    <w:multiLevelType w:val="hybridMultilevel"/>
    <w:tmpl w:val="4224D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DD0E2E"/>
    <w:multiLevelType w:val="multilevel"/>
    <w:tmpl w:val="7434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276F5"/>
    <w:multiLevelType w:val="hybridMultilevel"/>
    <w:tmpl w:val="986C1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D3E27"/>
    <w:multiLevelType w:val="multilevel"/>
    <w:tmpl w:val="40C4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10"/>
  </w:num>
  <w:num w:numId="5">
    <w:abstractNumId w:val="12"/>
  </w:num>
  <w:num w:numId="6">
    <w:abstractNumId w:val="5"/>
  </w:num>
  <w:num w:numId="7">
    <w:abstractNumId w:val="11"/>
  </w:num>
  <w:num w:numId="8">
    <w:abstractNumId w:val="7"/>
  </w:num>
  <w:num w:numId="9">
    <w:abstractNumId w:val="2"/>
  </w:num>
  <w:num w:numId="10">
    <w:abstractNumId w:val="3"/>
  </w:num>
  <w:num w:numId="11">
    <w:abstractNumId w:val="6"/>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iya Vasudevan1">
    <w15:presenceInfo w15:providerId="AD" w15:userId="S::priya_vasudevan@in.ibm.com::ae74bf04-3d25-42e5-bf51-9bc37f187a27"/>
  </w15:person>
  <w15:person w15:author="Haritha Tirumuru">
    <w15:presenceInfo w15:providerId="AD" w15:userId="S-1-5-21-266749940-1637964444-929701000-873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88"/>
    <w:rsid w:val="00013774"/>
    <w:rsid w:val="00034F79"/>
    <w:rsid w:val="00047CE5"/>
    <w:rsid w:val="00065E51"/>
    <w:rsid w:val="00072A74"/>
    <w:rsid w:val="000A7A60"/>
    <w:rsid w:val="000B438B"/>
    <w:rsid w:val="000B5904"/>
    <w:rsid w:val="000C51DF"/>
    <w:rsid w:val="000F4710"/>
    <w:rsid w:val="001154D2"/>
    <w:rsid w:val="00125802"/>
    <w:rsid w:val="00162284"/>
    <w:rsid w:val="00181AF6"/>
    <w:rsid w:val="00186D6E"/>
    <w:rsid w:val="001B1D90"/>
    <w:rsid w:val="001C545C"/>
    <w:rsid w:val="001D42E8"/>
    <w:rsid w:val="0024279B"/>
    <w:rsid w:val="00264E11"/>
    <w:rsid w:val="00286C6D"/>
    <w:rsid w:val="002B76D9"/>
    <w:rsid w:val="002C0552"/>
    <w:rsid w:val="002C1FEB"/>
    <w:rsid w:val="00315BDA"/>
    <w:rsid w:val="003225D3"/>
    <w:rsid w:val="003D5604"/>
    <w:rsid w:val="003D613C"/>
    <w:rsid w:val="003F1A8F"/>
    <w:rsid w:val="003F664B"/>
    <w:rsid w:val="00411A6D"/>
    <w:rsid w:val="00420057"/>
    <w:rsid w:val="0043454F"/>
    <w:rsid w:val="00446F13"/>
    <w:rsid w:val="00486927"/>
    <w:rsid w:val="004A6FF0"/>
    <w:rsid w:val="00593178"/>
    <w:rsid w:val="005E72AF"/>
    <w:rsid w:val="00631688"/>
    <w:rsid w:val="00636B14"/>
    <w:rsid w:val="006938FD"/>
    <w:rsid w:val="006E4738"/>
    <w:rsid w:val="007044CB"/>
    <w:rsid w:val="007066C4"/>
    <w:rsid w:val="00740DC7"/>
    <w:rsid w:val="00751E7F"/>
    <w:rsid w:val="007A1543"/>
    <w:rsid w:val="007A5BDC"/>
    <w:rsid w:val="007D68FA"/>
    <w:rsid w:val="007E7193"/>
    <w:rsid w:val="00814545"/>
    <w:rsid w:val="00831C5A"/>
    <w:rsid w:val="00844C5C"/>
    <w:rsid w:val="00854BCB"/>
    <w:rsid w:val="0086008D"/>
    <w:rsid w:val="008B1873"/>
    <w:rsid w:val="008D5B10"/>
    <w:rsid w:val="008F604C"/>
    <w:rsid w:val="008F6DCB"/>
    <w:rsid w:val="0090149E"/>
    <w:rsid w:val="009518AB"/>
    <w:rsid w:val="00962EA1"/>
    <w:rsid w:val="009648E5"/>
    <w:rsid w:val="00964DB5"/>
    <w:rsid w:val="009E1721"/>
    <w:rsid w:val="00A233FC"/>
    <w:rsid w:val="00A263F8"/>
    <w:rsid w:val="00A720C7"/>
    <w:rsid w:val="00A8244A"/>
    <w:rsid w:val="00AA3999"/>
    <w:rsid w:val="00AA486A"/>
    <w:rsid w:val="00AC3841"/>
    <w:rsid w:val="00AD559A"/>
    <w:rsid w:val="00AE38AD"/>
    <w:rsid w:val="00B253C2"/>
    <w:rsid w:val="00B336C9"/>
    <w:rsid w:val="00B62BF7"/>
    <w:rsid w:val="00B66A8B"/>
    <w:rsid w:val="00B8232D"/>
    <w:rsid w:val="00B84580"/>
    <w:rsid w:val="00BB6EB2"/>
    <w:rsid w:val="00BD37CB"/>
    <w:rsid w:val="00BF63C0"/>
    <w:rsid w:val="00C35133"/>
    <w:rsid w:val="00C528EC"/>
    <w:rsid w:val="00C712ED"/>
    <w:rsid w:val="00C97C9A"/>
    <w:rsid w:val="00CB26C6"/>
    <w:rsid w:val="00CC092C"/>
    <w:rsid w:val="00D2064F"/>
    <w:rsid w:val="00D30B5D"/>
    <w:rsid w:val="00D36F7B"/>
    <w:rsid w:val="00D633E3"/>
    <w:rsid w:val="00D979E3"/>
    <w:rsid w:val="00DA5050"/>
    <w:rsid w:val="00DD651D"/>
    <w:rsid w:val="00DD7DA2"/>
    <w:rsid w:val="00DF061B"/>
    <w:rsid w:val="00E10148"/>
    <w:rsid w:val="00E641D6"/>
    <w:rsid w:val="00E96C9C"/>
    <w:rsid w:val="00EB2103"/>
    <w:rsid w:val="00EB3896"/>
    <w:rsid w:val="00EB50FC"/>
    <w:rsid w:val="00F01B07"/>
    <w:rsid w:val="00F33395"/>
    <w:rsid w:val="00F37593"/>
    <w:rsid w:val="00F60FA3"/>
    <w:rsid w:val="00FD5881"/>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23271"/>
  <w15:chartTrackingRefBased/>
  <w15:docId w15:val="{2068A735-B901-4C93-A10B-641E19BD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6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1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68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31688"/>
    <w:rPr>
      <w:b/>
      <w:bCs/>
    </w:rPr>
  </w:style>
  <w:style w:type="paragraph" w:styleId="NormalWeb">
    <w:name w:val="Normal (Web)"/>
    <w:basedOn w:val="Normal"/>
    <w:uiPriority w:val="99"/>
    <w:unhideWhenUsed/>
    <w:rsid w:val="006316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12ED"/>
    <w:pPr>
      <w:ind w:left="720"/>
      <w:contextualSpacing/>
    </w:pPr>
  </w:style>
  <w:style w:type="character" w:styleId="Hyperlink">
    <w:name w:val="Hyperlink"/>
    <w:basedOn w:val="DefaultParagraphFont"/>
    <w:uiPriority w:val="99"/>
    <w:unhideWhenUsed/>
    <w:rsid w:val="00C712ED"/>
    <w:rPr>
      <w:color w:val="0563C1" w:themeColor="hyperlink"/>
      <w:u w:val="single"/>
    </w:rPr>
  </w:style>
  <w:style w:type="character" w:styleId="CommentReference">
    <w:name w:val="annotation reference"/>
    <w:basedOn w:val="DefaultParagraphFont"/>
    <w:uiPriority w:val="99"/>
    <w:semiHidden/>
    <w:unhideWhenUsed/>
    <w:rsid w:val="00F60FA3"/>
    <w:rPr>
      <w:sz w:val="16"/>
      <w:szCs w:val="16"/>
    </w:rPr>
  </w:style>
  <w:style w:type="paragraph" w:styleId="CommentText">
    <w:name w:val="annotation text"/>
    <w:basedOn w:val="Normal"/>
    <w:link w:val="CommentTextChar"/>
    <w:uiPriority w:val="99"/>
    <w:unhideWhenUsed/>
    <w:rsid w:val="00F60FA3"/>
    <w:pPr>
      <w:spacing w:line="240" w:lineRule="auto"/>
    </w:pPr>
    <w:rPr>
      <w:sz w:val="20"/>
      <w:szCs w:val="20"/>
    </w:rPr>
  </w:style>
  <w:style w:type="character" w:customStyle="1" w:styleId="CommentTextChar">
    <w:name w:val="Comment Text Char"/>
    <w:basedOn w:val="DefaultParagraphFont"/>
    <w:link w:val="CommentText"/>
    <w:uiPriority w:val="99"/>
    <w:rsid w:val="00F60FA3"/>
    <w:rPr>
      <w:sz w:val="20"/>
      <w:szCs w:val="20"/>
    </w:rPr>
  </w:style>
  <w:style w:type="paragraph" w:styleId="CommentSubject">
    <w:name w:val="annotation subject"/>
    <w:basedOn w:val="CommentText"/>
    <w:next w:val="CommentText"/>
    <w:link w:val="CommentSubjectChar"/>
    <w:uiPriority w:val="99"/>
    <w:semiHidden/>
    <w:unhideWhenUsed/>
    <w:rsid w:val="00F60FA3"/>
    <w:rPr>
      <w:b/>
      <w:bCs/>
    </w:rPr>
  </w:style>
  <w:style w:type="character" w:customStyle="1" w:styleId="CommentSubjectChar">
    <w:name w:val="Comment Subject Char"/>
    <w:basedOn w:val="CommentTextChar"/>
    <w:link w:val="CommentSubject"/>
    <w:uiPriority w:val="99"/>
    <w:semiHidden/>
    <w:rsid w:val="00F60FA3"/>
    <w:rPr>
      <w:b/>
      <w:bCs/>
      <w:sz w:val="20"/>
      <w:szCs w:val="20"/>
    </w:rPr>
  </w:style>
  <w:style w:type="paragraph" w:styleId="BalloonText">
    <w:name w:val="Balloon Text"/>
    <w:basedOn w:val="Normal"/>
    <w:link w:val="BalloonTextChar"/>
    <w:uiPriority w:val="99"/>
    <w:semiHidden/>
    <w:unhideWhenUsed/>
    <w:rsid w:val="00034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F79"/>
    <w:rPr>
      <w:rFonts w:ascii="Segoe UI" w:hAnsi="Segoe UI" w:cs="Segoe UI"/>
      <w:sz w:val="18"/>
      <w:szCs w:val="18"/>
    </w:rPr>
  </w:style>
  <w:style w:type="table" w:styleId="TableGrid">
    <w:name w:val="Table Grid"/>
    <w:basedOn w:val="TableNormal"/>
    <w:uiPriority w:val="39"/>
    <w:rsid w:val="0041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msonormal"/>
    <w:basedOn w:val="Normal"/>
    <w:rsid w:val="00F01B07"/>
    <w:pPr>
      <w:spacing w:after="0" w:line="240" w:lineRule="auto"/>
    </w:pPr>
    <w:rPr>
      <w:rFonts w:ascii="Calibri" w:hAnsi="Calibri" w:cs="Calibri"/>
    </w:rPr>
  </w:style>
  <w:style w:type="paragraph" w:styleId="Header">
    <w:name w:val="header"/>
    <w:basedOn w:val="Normal"/>
    <w:link w:val="HeaderChar"/>
    <w:uiPriority w:val="99"/>
    <w:unhideWhenUsed/>
    <w:rsid w:val="00B3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C9"/>
  </w:style>
  <w:style w:type="paragraph" w:styleId="Footer">
    <w:name w:val="footer"/>
    <w:basedOn w:val="Normal"/>
    <w:link w:val="FooterChar"/>
    <w:uiPriority w:val="99"/>
    <w:unhideWhenUsed/>
    <w:rsid w:val="00B3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C9"/>
  </w:style>
  <w:style w:type="paragraph" w:styleId="TOCHeading">
    <w:name w:val="TOC Heading"/>
    <w:basedOn w:val="Heading1"/>
    <w:next w:val="Normal"/>
    <w:uiPriority w:val="39"/>
    <w:unhideWhenUsed/>
    <w:qFormat/>
    <w:rsid w:val="00EB50F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EB50FC"/>
    <w:pPr>
      <w:spacing w:after="100"/>
      <w:ind w:left="220"/>
    </w:pPr>
  </w:style>
  <w:style w:type="paragraph" w:styleId="TOC1">
    <w:name w:val="toc 1"/>
    <w:basedOn w:val="Normal"/>
    <w:next w:val="Normal"/>
    <w:autoRedefine/>
    <w:uiPriority w:val="39"/>
    <w:unhideWhenUsed/>
    <w:rsid w:val="00EB50FC"/>
    <w:pPr>
      <w:spacing w:after="100"/>
    </w:pPr>
  </w:style>
  <w:style w:type="paragraph" w:styleId="TOC3">
    <w:name w:val="toc 3"/>
    <w:basedOn w:val="Normal"/>
    <w:next w:val="Normal"/>
    <w:autoRedefine/>
    <w:uiPriority w:val="39"/>
    <w:unhideWhenUsed/>
    <w:rsid w:val="00EB50FC"/>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AE38AD"/>
    <w:rPr>
      <w:color w:val="605E5C"/>
      <w:shd w:val="clear" w:color="auto" w:fill="E1DFDD"/>
    </w:rPr>
  </w:style>
  <w:style w:type="character" w:styleId="FollowedHyperlink">
    <w:name w:val="FollowedHyperlink"/>
    <w:basedOn w:val="DefaultParagraphFont"/>
    <w:uiPriority w:val="99"/>
    <w:semiHidden/>
    <w:unhideWhenUsed/>
    <w:rsid w:val="00D2064F"/>
    <w:rPr>
      <w:color w:val="954F72" w:themeColor="followedHyperlink"/>
      <w:u w:val="single"/>
    </w:rPr>
  </w:style>
  <w:style w:type="paragraph" w:styleId="HTMLPreformatted">
    <w:name w:val="HTML Preformatted"/>
    <w:basedOn w:val="Normal"/>
    <w:link w:val="HTMLPreformattedChar"/>
    <w:uiPriority w:val="99"/>
    <w:semiHidden/>
    <w:unhideWhenUsed/>
    <w:rsid w:val="0042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057"/>
    <w:rPr>
      <w:rFonts w:ascii="Courier New" w:eastAsia="Times New Roman" w:hAnsi="Courier New" w:cs="Courier New"/>
      <w:sz w:val="20"/>
      <w:szCs w:val="20"/>
    </w:rPr>
  </w:style>
  <w:style w:type="character" w:customStyle="1" w:styleId="pl-ent">
    <w:name w:val="pl-ent"/>
    <w:basedOn w:val="DefaultParagraphFont"/>
    <w:rsid w:val="00420057"/>
  </w:style>
  <w:style w:type="character" w:customStyle="1" w:styleId="pl-s">
    <w:name w:val="pl-s"/>
    <w:basedOn w:val="DefaultParagraphFont"/>
    <w:rsid w:val="00420057"/>
  </w:style>
  <w:style w:type="character" w:styleId="HTMLCode">
    <w:name w:val="HTML Code"/>
    <w:basedOn w:val="DefaultParagraphFont"/>
    <w:uiPriority w:val="99"/>
    <w:semiHidden/>
    <w:unhideWhenUsed/>
    <w:rsid w:val="001154D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7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191">
      <w:bodyDiv w:val="1"/>
      <w:marLeft w:val="0"/>
      <w:marRight w:val="0"/>
      <w:marTop w:val="0"/>
      <w:marBottom w:val="0"/>
      <w:divBdr>
        <w:top w:val="none" w:sz="0" w:space="0" w:color="auto"/>
        <w:left w:val="none" w:sz="0" w:space="0" w:color="auto"/>
        <w:bottom w:val="none" w:sz="0" w:space="0" w:color="auto"/>
        <w:right w:val="none" w:sz="0" w:space="0" w:color="auto"/>
      </w:divBdr>
    </w:div>
    <w:div w:id="75171987">
      <w:bodyDiv w:val="1"/>
      <w:marLeft w:val="0"/>
      <w:marRight w:val="0"/>
      <w:marTop w:val="0"/>
      <w:marBottom w:val="0"/>
      <w:divBdr>
        <w:top w:val="none" w:sz="0" w:space="0" w:color="auto"/>
        <w:left w:val="none" w:sz="0" w:space="0" w:color="auto"/>
        <w:bottom w:val="none" w:sz="0" w:space="0" w:color="auto"/>
        <w:right w:val="none" w:sz="0" w:space="0" w:color="auto"/>
      </w:divBdr>
    </w:div>
    <w:div w:id="86508455">
      <w:bodyDiv w:val="1"/>
      <w:marLeft w:val="0"/>
      <w:marRight w:val="0"/>
      <w:marTop w:val="0"/>
      <w:marBottom w:val="0"/>
      <w:divBdr>
        <w:top w:val="none" w:sz="0" w:space="0" w:color="auto"/>
        <w:left w:val="none" w:sz="0" w:space="0" w:color="auto"/>
        <w:bottom w:val="none" w:sz="0" w:space="0" w:color="auto"/>
        <w:right w:val="none" w:sz="0" w:space="0" w:color="auto"/>
      </w:divBdr>
    </w:div>
    <w:div w:id="121314135">
      <w:bodyDiv w:val="1"/>
      <w:marLeft w:val="0"/>
      <w:marRight w:val="0"/>
      <w:marTop w:val="0"/>
      <w:marBottom w:val="0"/>
      <w:divBdr>
        <w:top w:val="none" w:sz="0" w:space="0" w:color="auto"/>
        <w:left w:val="none" w:sz="0" w:space="0" w:color="auto"/>
        <w:bottom w:val="none" w:sz="0" w:space="0" w:color="auto"/>
        <w:right w:val="none" w:sz="0" w:space="0" w:color="auto"/>
      </w:divBdr>
    </w:div>
    <w:div w:id="250050265">
      <w:bodyDiv w:val="1"/>
      <w:marLeft w:val="0"/>
      <w:marRight w:val="0"/>
      <w:marTop w:val="0"/>
      <w:marBottom w:val="0"/>
      <w:divBdr>
        <w:top w:val="none" w:sz="0" w:space="0" w:color="auto"/>
        <w:left w:val="none" w:sz="0" w:space="0" w:color="auto"/>
        <w:bottom w:val="none" w:sz="0" w:space="0" w:color="auto"/>
        <w:right w:val="none" w:sz="0" w:space="0" w:color="auto"/>
      </w:divBdr>
    </w:div>
    <w:div w:id="275991560">
      <w:bodyDiv w:val="1"/>
      <w:marLeft w:val="0"/>
      <w:marRight w:val="0"/>
      <w:marTop w:val="0"/>
      <w:marBottom w:val="0"/>
      <w:divBdr>
        <w:top w:val="none" w:sz="0" w:space="0" w:color="auto"/>
        <w:left w:val="none" w:sz="0" w:space="0" w:color="auto"/>
        <w:bottom w:val="none" w:sz="0" w:space="0" w:color="auto"/>
        <w:right w:val="none" w:sz="0" w:space="0" w:color="auto"/>
      </w:divBdr>
    </w:div>
    <w:div w:id="334192555">
      <w:bodyDiv w:val="1"/>
      <w:marLeft w:val="0"/>
      <w:marRight w:val="0"/>
      <w:marTop w:val="0"/>
      <w:marBottom w:val="0"/>
      <w:divBdr>
        <w:top w:val="none" w:sz="0" w:space="0" w:color="auto"/>
        <w:left w:val="none" w:sz="0" w:space="0" w:color="auto"/>
        <w:bottom w:val="none" w:sz="0" w:space="0" w:color="auto"/>
        <w:right w:val="none" w:sz="0" w:space="0" w:color="auto"/>
      </w:divBdr>
    </w:div>
    <w:div w:id="549808563">
      <w:bodyDiv w:val="1"/>
      <w:marLeft w:val="0"/>
      <w:marRight w:val="0"/>
      <w:marTop w:val="0"/>
      <w:marBottom w:val="0"/>
      <w:divBdr>
        <w:top w:val="none" w:sz="0" w:space="0" w:color="auto"/>
        <w:left w:val="none" w:sz="0" w:space="0" w:color="auto"/>
        <w:bottom w:val="none" w:sz="0" w:space="0" w:color="auto"/>
        <w:right w:val="none" w:sz="0" w:space="0" w:color="auto"/>
      </w:divBdr>
    </w:div>
    <w:div w:id="602298723">
      <w:bodyDiv w:val="1"/>
      <w:marLeft w:val="0"/>
      <w:marRight w:val="0"/>
      <w:marTop w:val="0"/>
      <w:marBottom w:val="0"/>
      <w:divBdr>
        <w:top w:val="none" w:sz="0" w:space="0" w:color="auto"/>
        <w:left w:val="none" w:sz="0" w:space="0" w:color="auto"/>
        <w:bottom w:val="none" w:sz="0" w:space="0" w:color="auto"/>
        <w:right w:val="none" w:sz="0" w:space="0" w:color="auto"/>
      </w:divBdr>
    </w:div>
    <w:div w:id="632635415">
      <w:bodyDiv w:val="1"/>
      <w:marLeft w:val="0"/>
      <w:marRight w:val="0"/>
      <w:marTop w:val="0"/>
      <w:marBottom w:val="0"/>
      <w:divBdr>
        <w:top w:val="none" w:sz="0" w:space="0" w:color="auto"/>
        <w:left w:val="none" w:sz="0" w:space="0" w:color="auto"/>
        <w:bottom w:val="none" w:sz="0" w:space="0" w:color="auto"/>
        <w:right w:val="none" w:sz="0" w:space="0" w:color="auto"/>
      </w:divBdr>
    </w:div>
    <w:div w:id="652104620">
      <w:bodyDiv w:val="1"/>
      <w:marLeft w:val="0"/>
      <w:marRight w:val="0"/>
      <w:marTop w:val="0"/>
      <w:marBottom w:val="0"/>
      <w:divBdr>
        <w:top w:val="none" w:sz="0" w:space="0" w:color="auto"/>
        <w:left w:val="none" w:sz="0" w:space="0" w:color="auto"/>
        <w:bottom w:val="none" w:sz="0" w:space="0" w:color="auto"/>
        <w:right w:val="none" w:sz="0" w:space="0" w:color="auto"/>
      </w:divBdr>
    </w:div>
    <w:div w:id="720515470">
      <w:bodyDiv w:val="1"/>
      <w:marLeft w:val="0"/>
      <w:marRight w:val="0"/>
      <w:marTop w:val="0"/>
      <w:marBottom w:val="0"/>
      <w:divBdr>
        <w:top w:val="none" w:sz="0" w:space="0" w:color="auto"/>
        <w:left w:val="none" w:sz="0" w:space="0" w:color="auto"/>
        <w:bottom w:val="none" w:sz="0" w:space="0" w:color="auto"/>
        <w:right w:val="none" w:sz="0" w:space="0" w:color="auto"/>
      </w:divBdr>
    </w:div>
    <w:div w:id="773129558">
      <w:bodyDiv w:val="1"/>
      <w:marLeft w:val="0"/>
      <w:marRight w:val="0"/>
      <w:marTop w:val="0"/>
      <w:marBottom w:val="0"/>
      <w:divBdr>
        <w:top w:val="none" w:sz="0" w:space="0" w:color="auto"/>
        <w:left w:val="none" w:sz="0" w:space="0" w:color="auto"/>
        <w:bottom w:val="none" w:sz="0" w:space="0" w:color="auto"/>
        <w:right w:val="none" w:sz="0" w:space="0" w:color="auto"/>
      </w:divBdr>
    </w:div>
    <w:div w:id="842549871">
      <w:bodyDiv w:val="1"/>
      <w:marLeft w:val="0"/>
      <w:marRight w:val="0"/>
      <w:marTop w:val="0"/>
      <w:marBottom w:val="0"/>
      <w:divBdr>
        <w:top w:val="none" w:sz="0" w:space="0" w:color="auto"/>
        <w:left w:val="none" w:sz="0" w:space="0" w:color="auto"/>
        <w:bottom w:val="none" w:sz="0" w:space="0" w:color="auto"/>
        <w:right w:val="none" w:sz="0" w:space="0" w:color="auto"/>
      </w:divBdr>
    </w:div>
    <w:div w:id="1080641438">
      <w:bodyDiv w:val="1"/>
      <w:marLeft w:val="0"/>
      <w:marRight w:val="0"/>
      <w:marTop w:val="0"/>
      <w:marBottom w:val="0"/>
      <w:divBdr>
        <w:top w:val="none" w:sz="0" w:space="0" w:color="auto"/>
        <w:left w:val="none" w:sz="0" w:space="0" w:color="auto"/>
        <w:bottom w:val="none" w:sz="0" w:space="0" w:color="auto"/>
        <w:right w:val="none" w:sz="0" w:space="0" w:color="auto"/>
      </w:divBdr>
    </w:div>
    <w:div w:id="1119833057">
      <w:bodyDiv w:val="1"/>
      <w:marLeft w:val="0"/>
      <w:marRight w:val="0"/>
      <w:marTop w:val="0"/>
      <w:marBottom w:val="0"/>
      <w:divBdr>
        <w:top w:val="none" w:sz="0" w:space="0" w:color="auto"/>
        <w:left w:val="none" w:sz="0" w:space="0" w:color="auto"/>
        <w:bottom w:val="none" w:sz="0" w:space="0" w:color="auto"/>
        <w:right w:val="none" w:sz="0" w:space="0" w:color="auto"/>
      </w:divBdr>
    </w:div>
    <w:div w:id="1594699299">
      <w:bodyDiv w:val="1"/>
      <w:marLeft w:val="0"/>
      <w:marRight w:val="0"/>
      <w:marTop w:val="0"/>
      <w:marBottom w:val="0"/>
      <w:divBdr>
        <w:top w:val="none" w:sz="0" w:space="0" w:color="auto"/>
        <w:left w:val="none" w:sz="0" w:space="0" w:color="auto"/>
        <w:bottom w:val="none" w:sz="0" w:space="0" w:color="auto"/>
        <w:right w:val="none" w:sz="0" w:space="0" w:color="auto"/>
      </w:divBdr>
    </w:div>
    <w:div w:id="1598753239">
      <w:bodyDiv w:val="1"/>
      <w:marLeft w:val="0"/>
      <w:marRight w:val="0"/>
      <w:marTop w:val="0"/>
      <w:marBottom w:val="0"/>
      <w:divBdr>
        <w:top w:val="none" w:sz="0" w:space="0" w:color="auto"/>
        <w:left w:val="none" w:sz="0" w:space="0" w:color="auto"/>
        <w:bottom w:val="none" w:sz="0" w:space="0" w:color="auto"/>
        <w:right w:val="none" w:sz="0" w:space="0" w:color="auto"/>
      </w:divBdr>
    </w:div>
    <w:div w:id="1643847242">
      <w:bodyDiv w:val="1"/>
      <w:marLeft w:val="0"/>
      <w:marRight w:val="0"/>
      <w:marTop w:val="0"/>
      <w:marBottom w:val="0"/>
      <w:divBdr>
        <w:top w:val="none" w:sz="0" w:space="0" w:color="auto"/>
        <w:left w:val="none" w:sz="0" w:space="0" w:color="auto"/>
        <w:bottom w:val="none" w:sz="0" w:space="0" w:color="auto"/>
        <w:right w:val="none" w:sz="0" w:space="0" w:color="auto"/>
      </w:divBdr>
    </w:div>
    <w:div w:id="1733238619">
      <w:bodyDiv w:val="1"/>
      <w:marLeft w:val="0"/>
      <w:marRight w:val="0"/>
      <w:marTop w:val="0"/>
      <w:marBottom w:val="0"/>
      <w:divBdr>
        <w:top w:val="none" w:sz="0" w:space="0" w:color="auto"/>
        <w:left w:val="none" w:sz="0" w:space="0" w:color="auto"/>
        <w:bottom w:val="none" w:sz="0" w:space="0" w:color="auto"/>
        <w:right w:val="none" w:sz="0" w:space="0" w:color="auto"/>
      </w:divBdr>
    </w:div>
    <w:div w:id="1774788402">
      <w:bodyDiv w:val="1"/>
      <w:marLeft w:val="0"/>
      <w:marRight w:val="0"/>
      <w:marTop w:val="0"/>
      <w:marBottom w:val="0"/>
      <w:divBdr>
        <w:top w:val="none" w:sz="0" w:space="0" w:color="auto"/>
        <w:left w:val="none" w:sz="0" w:space="0" w:color="auto"/>
        <w:bottom w:val="none" w:sz="0" w:space="0" w:color="auto"/>
        <w:right w:val="none" w:sz="0" w:space="0" w:color="auto"/>
      </w:divBdr>
    </w:div>
    <w:div w:id="1970240145">
      <w:bodyDiv w:val="1"/>
      <w:marLeft w:val="0"/>
      <w:marRight w:val="0"/>
      <w:marTop w:val="0"/>
      <w:marBottom w:val="0"/>
      <w:divBdr>
        <w:top w:val="none" w:sz="0" w:space="0" w:color="auto"/>
        <w:left w:val="none" w:sz="0" w:space="0" w:color="auto"/>
        <w:bottom w:val="none" w:sz="0" w:space="0" w:color="auto"/>
        <w:right w:val="none" w:sz="0" w:space="0" w:color="auto"/>
      </w:divBdr>
    </w:div>
    <w:div w:id="20335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28.jpg@01D719AE.6A773480"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package" Target="embeddings/Microsoft_Visio_Drawing.vsdx"/><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pc01.safelinks.protection.outlook.com/?url=https%3A%2F%2Fdocs.microsoft.com%2Fen-us%2Fazure%2Fvirtual-machines%2Fworkloads%2Fsap%2Fhigh-availability-guide-rhel-ibm-db2-luw&amp;data=04%7C01%7CHaritha_Tirumuru%40infosys.com%7Ca0ac124f0f5d4df48cc908d955d82add%7C63ce7d592f3e42cda8ccbe764cff5eb6%7C0%7C0%7C637635210447448213%7CUnknown%7CTWFpbGZsb3d8eyJWIjoiMC4wLjAwMDAiLCJQIjoiV2luMzIiLCJBTiI6Ik1haWwiLCJXVCI6Mn0%3D%7C1000&amp;sdata=4lePI79C4FwH9Dz8RWKzbvuMaeGh%2BI5JXaOODGUEz%2Fw%3D&amp;reserved=0"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cid:image029.jpg@01D719AE.6A773480"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s://www.ibm.com/docs/en/order-management-sw/10.0?topic=prerequisites-obtaining-container-images"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order-management-sw/10.0?topic=artifacts-downloading-helm-charts" TargetMode="External"/><Relationship Id="rId14" Type="http://schemas.openxmlformats.org/officeDocument/2006/relationships/image" Target="media/image4.jpeg"/><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2769-9887-488A-9883-A1E33FAB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Tirumuru</dc:creator>
  <cp:keywords/>
  <dc:description/>
  <cp:lastModifiedBy>Priya Vasudevan1</cp:lastModifiedBy>
  <cp:revision>2</cp:revision>
  <dcterms:created xsi:type="dcterms:W3CDTF">2021-09-03T10:10:00Z</dcterms:created>
  <dcterms:modified xsi:type="dcterms:W3CDTF">2021-09-03T10:10:00Z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Sankarasubbu_A@ad.infosys.com</vt:lpwstr>
  </property>
  <property fmtid="{D5CDD505-2E9C-101B-9397-08002B2CF9AE}" pid="5" name="MSIP_Label_be4b3411-284d-4d31-bd4f-bc13ef7f1fd6_SetDate">
    <vt:lpwstr>2021-07-26T03:36:06.8734541Z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c21733a2-0cab-493e-8628-bfc312e833ac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Sankarasubbu_A@ad.infosys.com</vt:lpwstr>
  </property>
  <property fmtid="{D5CDD505-2E9C-101B-9397-08002B2CF9AE}" pid="13" name="MSIP_Label_a0819fa7-4367-4500-ba88-dd630d977609_SetDate">
    <vt:lpwstr>2021-07-26T03:36:06.8734541Z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c21733a2-0cab-493e-8628-bfc312e833ac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